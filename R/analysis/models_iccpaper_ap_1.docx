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44441" w14:textId="0308E625" w:rsidR="00817D9B" w:rsidRPr="00EA4064" w:rsidRDefault="00247C2E">
      <w:r>
        <w:rPr>
          <w:b/>
          <w:u w:val="single"/>
        </w:rPr>
        <w:t xml:space="preserve">MODEL 1 - </w:t>
      </w:r>
      <w:r w:rsidR="00885BBF" w:rsidRPr="001E307A">
        <w:rPr>
          <w:b/>
          <w:u w:val="single"/>
        </w:rPr>
        <w:t>Onset State:</w:t>
      </w:r>
      <w:r>
        <w:rPr>
          <w:b/>
          <w:u w:val="single"/>
        </w:rPr>
        <w:t xml:space="preserve">  </w:t>
      </w:r>
      <w:r>
        <w:t>DV=onset of govt-focused ICC involvement</w:t>
      </w:r>
    </w:p>
    <w:p w14:paraId="704EB3B8" w14:textId="77777777" w:rsidR="00247C2E" w:rsidRDefault="00247C2E" w:rsidP="00885BBF">
      <w:pPr>
        <w:rPr>
          <w:rFonts w:ascii="Calibri" w:eastAsia="Times New Roman" w:hAnsi="Calibri" w:cs="Times New Roman"/>
          <w:color w:val="000000"/>
        </w:rPr>
      </w:pPr>
    </w:p>
    <w:p w14:paraId="16518B23" w14:textId="7FD10CB5" w:rsidR="00247C2E" w:rsidRPr="00EA4064" w:rsidRDefault="00247C2E" w:rsidP="00885BBF">
      <w:pPr>
        <w:rPr>
          <w:rFonts w:ascii="Calibri" w:eastAsia="Times New Roman" w:hAnsi="Calibri" w:cs="Times New Roman"/>
          <w:b/>
          <w:color w:val="000000"/>
        </w:rPr>
      </w:pPr>
      <w:r>
        <w:rPr>
          <w:rFonts w:ascii="Calibri" w:eastAsia="Times New Roman" w:hAnsi="Calibri" w:cs="Times New Roman"/>
          <w:b/>
          <w:color w:val="000000"/>
        </w:rPr>
        <w:t xml:space="preserve">Going down the Variable list:  Bolded variables are most </w:t>
      </w:r>
      <w:r w:rsidR="00BB243F">
        <w:rPr>
          <w:rFonts w:ascii="Calibri" w:eastAsia="Times New Roman" w:hAnsi="Calibri" w:cs="Times New Roman"/>
          <w:b/>
          <w:color w:val="000000"/>
        </w:rPr>
        <w:t>important</w:t>
      </w:r>
      <w:r>
        <w:rPr>
          <w:rFonts w:ascii="Calibri" w:eastAsia="Times New Roman" w:hAnsi="Calibri" w:cs="Times New Roman"/>
          <w:b/>
          <w:color w:val="000000"/>
        </w:rPr>
        <w:t xml:space="preserve">.  See notes on </w:t>
      </w:r>
      <w:r w:rsidR="00BB243F">
        <w:rPr>
          <w:rFonts w:ascii="Calibri" w:eastAsia="Times New Roman" w:hAnsi="Calibri" w:cs="Times New Roman"/>
          <w:b/>
          <w:color w:val="000000"/>
        </w:rPr>
        <w:t xml:space="preserve">whether to include/exclude </w:t>
      </w:r>
      <w:r>
        <w:rPr>
          <w:rFonts w:ascii="Calibri" w:eastAsia="Times New Roman" w:hAnsi="Calibri" w:cs="Times New Roman"/>
          <w:b/>
          <w:color w:val="000000"/>
        </w:rPr>
        <w:t>each variable below</w:t>
      </w:r>
      <w:r w:rsidRPr="00EA4064">
        <w:rPr>
          <w:rFonts w:ascii="Calibri" w:eastAsia="Times New Roman" w:hAnsi="Calibri" w:cs="Times New Roman"/>
          <w:b/>
          <w:color w:val="000000"/>
        </w:rPr>
        <w:t>:</w:t>
      </w:r>
    </w:p>
    <w:p w14:paraId="34CB5771" w14:textId="2735023A" w:rsidR="00885BBF" w:rsidRPr="00EA4064" w:rsidRDefault="00885BBF" w:rsidP="00EA4064">
      <w:pPr>
        <w:pStyle w:val="ListParagraph"/>
        <w:numPr>
          <w:ilvl w:val="0"/>
          <w:numId w:val="1"/>
        </w:numPr>
        <w:rPr>
          <w:rFonts w:ascii="Calibri" w:eastAsia="Times New Roman" w:hAnsi="Calibri" w:cs="Times New Roman"/>
          <w:color w:val="000000"/>
        </w:rPr>
      </w:pPr>
      <w:r w:rsidRPr="00EA4064">
        <w:rPr>
          <w:rFonts w:ascii="Calibri" w:eastAsia="Times New Roman" w:hAnsi="Calibri" w:cs="Times New Roman"/>
          <w:b/>
          <w:color w:val="000000"/>
        </w:rPr>
        <w:t>icc_rat</w:t>
      </w:r>
      <w:r w:rsidR="00BB243F">
        <w:rPr>
          <w:rFonts w:ascii="Calibri" w:eastAsia="Times New Roman" w:hAnsi="Calibri" w:cs="Times New Roman"/>
          <w:color w:val="000000"/>
        </w:rPr>
        <w:t>: include</w:t>
      </w:r>
    </w:p>
    <w:p w14:paraId="11E16FD2" w14:textId="1959461E" w:rsidR="00BB243F" w:rsidRDefault="00BB243F" w:rsidP="00EA4064">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all POI variables: EXCLUDE from this equation (do not make sense for onset)</w:t>
      </w:r>
    </w:p>
    <w:p w14:paraId="5BB59D75" w14:textId="37A33CE5" w:rsidR="00885BBF" w:rsidRPr="00EA4064" w:rsidRDefault="00885BBF" w:rsidP="00EA4064">
      <w:pPr>
        <w:pStyle w:val="ListParagraph"/>
        <w:numPr>
          <w:ilvl w:val="0"/>
          <w:numId w:val="1"/>
        </w:numPr>
        <w:rPr>
          <w:rFonts w:ascii="Calibri" w:eastAsia="Times New Roman" w:hAnsi="Calibri" w:cs="Times New Roman"/>
          <w:color w:val="000000"/>
        </w:rPr>
      </w:pPr>
      <w:r w:rsidRPr="00EA4064">
        <w:rPr>
          <w:rFonts w:ascii="Calibri" w:eastAsia="Times New Roman" w:hAnsi="Calibri" w:cs="Times New Roman"/>
          <w:color w:val="000000"/>
        </w:rPr>
        <w:t>lag1_civilwar</w:t>
      </w:r>
      <w:r w:rsidR="00BB243F">
        <w:rPr>
          <w:rFonts w:ascii="Calibri" w:eastAsia="Times New Roman" w:hAnsi="Calibri" w:cs="Times New Roman"/>
          <w:color w:val="000000"/>
        </w:rPr>
        <w:t>: include</w:t>
      </w:r>
    </w:p>
    <w:p w14:paraId="61667562" w14:textId="69385991" w:rsidR="00885BBF" w:rsidRPr="00EA4064" w:rsidRDefault="00885BBF" w:rsidP="00EA4064">
      <w:pPr>
        <w:pStyle w:val="ListParagraph"/>
        <w:numPr>
          <w:ilvl w:val="0"/>
          <w:numId w:val="1"/>
        </w:numPr>
        <w:rPr>
          <w:rFonts w:ascii="Calibri" w:eastAsia="Times New Roman" w:hAnsi="Calibri" w:cs="Times New Roman"/>
          <w:color w:val="000000"/>
        </w:rPr>
      </w:pPr>
      <w:r w:rsidRPr="00EA4064">
        <w:rPr>
          <w:rFonts w:ascii="Calibri" w:eastAsia="Times New Roman" w:hAnsi="Calibri" w:cs="Times New Roman"/>
          <w:color w:val="000000"/>
        </w:rPr>
        <w:t>lag1_polity2 (drop if problems</w:t>
      </w:r>
      <w:r w:rsidR="00247C2E">
        <w:rPr>
          <w:rFonts w:ascii="Calibri" w:eastAsia="Times New Roman" w:hAnsi="Calibri" w:cs="Times New Roman"/>
          <w:color w:val="000000"/>
        </w:rPr>
        <w:t xml:space="preserve"> – some high correlations with more important variables, and this is a ‘control’ we don’t care much about theoretically</w:t>
      </w:r>
      <w:r w:rsidRPr="00EA4064">
        <w:rPr>
          <w:rFonts w:ascii="Calibri" w:eastAsia="Times New Roman" w:hAnsi="Calibri" w:cs="Times New Roman"/>
          <w:color w:val="000000"/>
        </w:rPr>
        <w:t>)</w:t>
      </w:r>
    </w:p>
    <w:p w14:paraId="32B20F50" w14:textId="04CAAABE" w:rsidR="00885BBF" w:rsidRDefault="00247C2E" w:rsidP="00EA4064">
      <w:pPr>
        <w:pStyle w:val="ListParagraph"/>
        <w:numPr>
          <w:ilvl w:val="0"/>
          <w:numId w:val="1"/>
        </w:numPr>
      </w:pPr>
      <w:r>
        <w:t xml:space="preserve">choose 1 </w:t>
      </w:r>
      <w:r w:rsidR="00B928B4" w:rsidRPr="00B928B4">
        <w:t>GDP variable</w:t>
      </w:r>
      <w:r>
        <w:t xml:space="preserve"> (I don’t care which one – I think logged per capita was in there before?  Whichever is least likely to cause problems is fine with me)</w:t>
      </w:r>
    </w:p>
    <w:p w14:paraId="5BEC1435" w14:textId="1EB3B389" w:rsidR="009E75CF" w:rsidRPr="00EA4064" w:rsidRDefault="009E75CF" w:rsidP="00EA4064">
      <w:pPr>
        <w:pStyle w:val="ListParagraph"/>
        <w:numPr>
          <w:ilvl w:val="0"/>
          <w:numId w:val="1"/>
        </w:numPr>
        <w:rPr>
          <w:rFonts w:ascii="Calibri" w:eastAsia="Times New Roman" w:hAnsi="Calibri" w:cs="Times New Roman"/>
          <w:color w:val="000000"/>
        </w:rPr>
      </w:pPr>
      <w:r w:rsidRPr="00EA4064">
        <w:rPr>
          <w:rFonts w:ascii="Calibri" w:eastAsia="Times New Roman" w:hAnsi="Calibri" w:cs="Times New Roman"/>
          <w:color w:val="000000"/>
        </w:rPr>
        <w:t>lag1_popLog (I included log instead of untransformed variable</w:t>
      </w:r>
      <w:r w:rsidR="00247C2E">
        <w:rPr>
          <w:rFonts w:ascii="Calibri" w:eastAsia="Times New Roman" w:hAnsi="Calibri" w:cs="Times New Roman"/>
          <w:color w:val="000000"/>
        </w:rPr>
        <w:t xml:space="preserve"> – AKP: I agree with using the logged version unless there’s some strong reason to use the other one</w:t>
      </w:r>
      <w:r w:rsidRPr="00EA4064">
        <w:rPr>
          <w:rFonts w:ascii="Calibri" w:eastAsia="Times New Roman" w:hAnsi="Calibri" w:cs="Times New Roman"/>
          <w:color w:val="000000"/>
        </w:rPr>
        <w:t>)</w:t>
      </w:r>
    </w:p>
    <w:p w14:paraId="14840F7E" w14:textId="0C63DE28" w:rsidR="00B928B4" w:rsidRPr="00EA4064" w:rsidRDefault="00B928B4" w:rsidP="00EA4064">
      <w:pPr>
        <w:pStyle w:val="ListParagraph"/>
        <w:numPr>
          <w:ilvl w:val="0"/>
          <w:numId w:val="1"/>
        </w:numPr>
      </w:pPr>
      <w:r w:rsidRPr="00EA4064">
        <w:rPr>
          <w:b/>
        </w:rPr>
        <w:t>Africa</w:t>
      </w:r>
      <w:r w:rsidR="00BB243F">
        <w:t xml:space="preserve"> : include</w:t>
      </w:r>
    </w:p>
    <w:p w14:paraId="29531523" w14:textId="6E04E428" w:rsidR="00B928B4" w:rsidRDefault="00B928B4" w:rsidP="00EA4064">
      <w:pPr>
        <w:pStyle w:val="ListParagraph"/>
        <w:numPr>
          <w:ilvl w:val="0"/>
          <w:numId w:val="1"/>
        </w:numPr>
      </w:pPr>
      <w:r w:rsidRPr="00EA4064">
        <w:rPr>
          <w:b/>
        </w:rPr>
        <w:t>lag1_v2juhcind</w:t>
      </w:r>
      <w:r>
        <w:t xml:space="preserve"> (</w:t>
      </w:r>
      <w:r w:rsidR="00247C2E">
        <w:t>this is the high court independence measure – I think this one is fine instead of the low court measure since they are highly correlated</w:t>
      </w:r>
      <w:r>
        <w:t>)</w:t>
      </w:r>
    </w:p>
    <w:p w14:paraId="1282AF22" w14:textId="6B9C6C46" w:rsidR="00951204" w:rsidRDefault="00951204" w:rsidP="00EA4064">
      <w:pPr>
        <w:pStyle w:val="ListParagraph"/>
        <w:numPr>
          <w:ilvl w:val="0"/>
          <w:numId w:val="1"/>
        </w:numPr>
        <w:rPr>
          <w:rFonts w:ascii="Calibri" w:eastAsia="Times New Roman" w:hAnsi="Calibri" w:cs="Times New Roman"/>
          <w:color w:val="000000"/>
        </w:rPr>
      </w:pPr>
      <w:r w:rsidRPr="00EA4064">
        <w:rPr>
          <w:rFonts w:ascii="Calibri" w:eastAsia="Times New Roman" w:hAnsi="Calibri" w:cs="Times New Roman"/>
          <w:b/>
          <w:color w:val="000000"/>
        </w:rPr>
        <w:t>lag1_pts</w:t>
      </w:r>
      <w:r>
        <w:rPr>
          <w:rFonts w:ascii="Calibri" w:eastAsia="Times New Roman" w:hAnsi="Calibri" w:cs="Times New Roman"/>
          <w:color w:val="000000"/>
        </w:rPr>
        <w:t xml:space="preserve"> </w:t>
      </w:r>
      <w:r w:rsidR="00247C2E">
        <w:rPr>
          <w:rFonts w:ascii="Calibri" w:eastAsia="Times New Roman" w:hAnsi="Calibri" w:cs="Times New Roman"/>
          <w:color w:val="000000"/>
        </w:rPr>
        <w:t>(this one is theoretically relevant, but is highly correlated with many variables.  If we can include it, I would, but the OSV_state variable is theoretically similar and is probably more important to us).</w:t>
      </w:r>
    </w:p>
    <w:p w14:paraId="2CE69669" w14:textId="6AF2B06A" w:rsidR="00951204" w:rsidRDefault="00247C2E" w:rsidP="00EA4064">
      <w:pPr>
        <w:pStyle w:val="ListParagraph"/>
        <w:numPr>
          <w:ilvl w:val="0"/>
          <w:numId w:val="1"/>
        </w:numPr>
        <w:rPr>
          <w:rFonts w:ascii="Calibri" w:eastAsia="Times New Roman" w:hAnsi="Calibri" w:cs="Times New Roman"/>
          <w:color w:val="000000"/>
        </w:rPr>
      </w:pPr>
      <w:r w:rsidRPr="00EA4064">
        <w:rPr>
          <w:rFonts w:ascii="Calibri" w:eastAsia="Times New Roman" w:hAnsi="Calibri" w:cs="Times New Roman"/>
          <w:b/>
          <w:color w:val="000000"/>
        </w:rPr>
        <w:t>lag1_p5_absidealdiffAvg</w:t>
      </w:r>
      <w:r w:rsidR="00BB243F">
        <w:rPr>
          <w:rFonts w:ascii="Calibri" w:eastAsia="Times New Roman" w:hAnsi="Calibri" w:cs="Times New Roman"/>
          <w:color w:val="000000"/>
        </w:rPr>
        <w:t xml:space="preserve"> : include - </w:t>
      </w:r>
      <w:r>
        <w:rPr>
          <w:rFonts w:ascii="Calibri" w:eastAsia="Times New Roman" w:hAnsi="Calibri" w:cs="Times New Roman"/>
          <w:color w:val="000000"/>
        </w:rPr>
        <w:t>most important p5 variable</w:t>
      </w:r>
    </w:p>
    <w:p w14:paraId="463961D0" w14:textId="766D9101" w:rsidR="00247C2E" w:rsidRPr="00EA4064" w:rsidRDefault="00247C2E" w:rsidP="00EA4064">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country-specific ideal diff measures for each p5 country: we don’t care as much about these; would be interesting to see if they matter, but with high correlations among them and with the p5avg measure, we are ok with excluding</w:t>
      </w:r>
    </w:p>
    <w:p w14:paraId="1F383F1D" w14:textId="6746986A" w:rsidR="00951204" w:rsidRDefault="00951204" w:rsidP="00EA4064">
      <w:pPr>
        <w:pStyle w:val="ListParagraph"/>
        <w:numPr>
          <w:ilvl w:val="0"/>
          <w:numId w:val="1"/>
        </w:numPr>
      </w:pPr>
      <w:r>
        <w:t>lag1_osv_rebel</w:t>
      </w:r>
      <w:r w:rsidR="00247C2E">
        <w:t xml:space="preserve"> (I see this as a control only, don’t really care if we include)</w:t>
      </w:r>
    </w:p>
    <w:p w14:paraId="4BD9F7B4" w14:textId="22DCA241" w:rsidR="00951204" w:rsidRPr="00EA4064" w:rsidRDefault="00951204" w:rsidP="00EA4064">
      <w:pPr>
        <w:pStyle w:val="ListParagraph"/>
        <w:numPr>
          <w:ilvl w:val="0"/>
          <w:numId w:val="1"/>
        </w:numPr>
      </w:pPr>
      <w:r w:rsidRPr="00EA4064">
        <w:rPr>
          <w:b/>
        </w:rPr>
        <w:t>lag1_osv_state</w:t>
      </w:r>
      <w:r w:rsidR="00BB243F">
        <w:t xml:space="preserve"> : include – most important legal mandate variable</w:t>
      </w:r>
    </w:p>
    <w:p w14:paraId="2E539D64" w14:textId="0D6FD955" w:rsidR="00951204" w:rsidRDefault="00247C2E" w:rsidP="00EA4064">
      <w:pPr>
        <w:pStyle w:val="ListParagraph"/>
        <w:numPr>
          <w:ilvl w:val="0"/>
          <w:numId w:val="1"/>
        </w:numPr>
      </w:pPr>
      <w:r>
        <w:t>country-specific intervention variables – we should probably exclude these, given missingness</w:t>
      </w:r>
    </w:p>
    <w:p w14:paraId="12C68F26" w14:textId="1B2171EE" w:rsidR="00247C2E" w:rsidRDefault="00247C2E" w:rsidP="00EA4064">
      <w:pPr>
        <w:pStyle w:val="ListParagraph"/>
        <w:numPr>
          <w:ilvl w:val="0"/>
          <w:numId w:val="1"/>
        </w:numPr>
      </w:pPr>
      <w:r w:rsidRPr="00EA4064">
        <w:rPr>
          <w:b/>
        </w:rPr>
        <w:t>lag1_p5_intv_rebel/_any/_mean/_prop</w:t>
      </w:r>
      <w:r>
        <w:t xml:space="preserve"> :  We should include 1 of these, but I’m not actually sure what each of them means.  What does the any vs mean vs prop suffix denote?  Also, are all of these just coded in the year the intervention occurs?  Would it be worth creating an indicator that switches on once an intervention occurs (and stays coded 1 from then on)?  </w:t>
      </w:r>
    </w:p>
    <w:p w14:paraId="305709DF" w14:textId="0B052399" w:rsidR="00247C2E" w:rsidRDefault="00247C2E" w:rsidP="00EA4064">
      <w:pPr>
        <w:pStyle w:val="ListParagraph"/>
        <w:numPr>
          <w:ilvl w:val="0"/>
          <w:numId w:val="1"/>
        </w:numPr>
        <w:rPr>
          <w:ins w:id="0" w:author="Minhas, Shahryar" w:date="2018-06-13T12:28:00Z"/>
        </w:rPr>
      </w:pPr>
      <w:r>
        <w:rPr>
          <w:b/>
        </w:rPr>
        <w:t>lag1_p5_intv_</w:t>
      </w:r>
      <w:r w:rsidRPr="00247C2E">
        <w:rPr>
          <w:b/>
        </w:rPr>
        <w:t>state/</w:t>
      </w:r>
      <w:r w:rsidRPr="00EA4064">
        <w:rPr>
          <w:b/>
        </w:rPr>
        <w:t>_any/_mean/_prop</w:t>
      </w:r>
      <w:r w:rsidRPr="00247C2E">
        <w:t xml:space="preserve"> :</w:t>
      </w:r>
      <w:r>
        <w:t xml:space="preserve"> same as above</w:t>
      </w:r>
    </w:p>
    <w:p w14:paraId="1A2EBDE9" w14:textId="3C957BE2" w:rsidR="004E589B" w:rsidRDefault="004E589B" w:rsidP="00EA4064">
      <w:pPr>
        <w:pStyle w:val="ListParagraph"/>
        <w:numPr>
          <w:ilvl w:val="0"/>
          <w:numId w:val="1"/>
        </w:numPr>
      </w:pPr>
      <w:ins w:id="1" w:author="Minhas, Shahryar" w:date="2018-06-13T12:28:00Z">
        <w:r>
          <w:rPr>
            <w:b/>
          </w:rPr>
          <w:t>Include lag1_p5_intv_any</w:t>
        </w:r>
        <w:r w:rsidRPr="004E589B">
          <w:t xml:space="preserve"> </w:t>
        </w:r>
        <w:r>
          <w:t>… history variable … 1 if any internvetions since 2001</w:t>
        </w:r>
      </w:ins>
      <w:ins w:id="2" w:author="Minhas, Shahryar" w:date="2018-06-13T12:29:00Z">
        <w:r w:rsidR="00772E82">
          <w:t xml:space="preserve"> … do this for all models</w:t>
        </w:r>
      </w:ins>
      <w:bookmarkStart w:id="3" w:name="_GoBack"/>
      <w:bookmarkEnd w:id="3"/>
    </w:p>
    <w:p w14:paraId="10E3B32F" w14:textId="34600A6E" w:rsidR="00BB243F" w:rsidRDefault="00BB243F" w:rsidP="00EA4064">
      <w:pPr>
        <w:pStyle w:val="ListParagraph"/>
        <w:numPr>
          <w:ilvl w:val="0"/>
          <w:numId w:val="1"/>
        </w:numPr>
      </w:pPr>
      <w:r>
        <w:t>referral type variables: EXCLUDE from this equation (don’t make sense for onset of prelim)</w:t>
      </w:r>
    </w:p>
    <w:p w14:paraId="2A204144" w14:textId="77777777" w:rsidR="00885BBF" w:rsidRDefault="00885BBF"/>
    <w:p w14:paraId="6CA8742B" w14:textId="4B60E8BC" w:rsidR="00247C2E" w:rsidRPr="00EA4064" w:rsidRDefault="00247C2E">
      <w:pPr>
        <w:rPr>
          <w:b/>
        </w:rPr>
      </w:pPr>
      <w:r>
        <w:rPr>
          <w:b/>
        </w:rPr>
        <w:t>INCLUDE ONLY IN ROBUSTNESS CHECK:</w:t>
      </w:r>
    </w:p>
    <w:p w14:paraId="0F1D7FCF" w14:textId="5FCD50AF" w:rsidR="009E75CF" w:rsidRDefault="009E75CF" w:rsidP="009E75CF">
      <w:r>
        <w:t>(Alliance</w:t>
      </w:r>
      <w:r w:rsidR="00247C2E">
        <w:t xml:space="preserve"> variables</w:t>
      </w:r>
      <w:r>
        <w:t xml:space="preserve"> - up to 2013)</w:t>
      </w:r>
    </w:p>
    <w:p w14:paraId="629D21FD" w14:textId="1B4B1C8C" w:rsidR="00247C2E" w:rsidRDefault="00247C2E" w:rsidP="00EA4064">
      <w:pPr>
        <w:pStyle w:val="ListParagraph"/>
        <w:numPr>
          <w:ilvl w:val="0"/>
          <w:numId w:val="2"/>
        </w:numPr>
      </w:pPr>
      <w:r w:rsidRPr="00EA4064">
        <w:rPr>
          <w:b/>
        </w:rPr>
        <w:t>lag1_p5_anyAll/_NoNonAgg/defAll</w:t>
      </w:r>
      <w:r>
        <w:t xml:space="preserve"> : I don’t have a strong preference for whether we do all alliances, only defensive, or all except non-aggression.  Correlations seem to generally be highest for defensive, so I’d be fine with one of the other versions (maybe all except non-aggression??).  </w:t>
      </w:r>
    </w:p>
    <w:p w14:paraId="2A37E263" w14:textId="5B7CBE3A" w:rsidR="00247C2E" w:rsidRDefault="00247C2E" w:rsidP="00EA4064">
      <w:pPr>
        <w:pStyle w:val="ListParagraph"/>
        <w:numPr>
          <w:ilvl w:val="0"/>
          <w:numId w:val="2"/>
        </w:numPr>
      </w:pPr>
      <w:r w:rsidRPr="00EA4064">
        <w:lastRenderedPageBreak/>
        <w:t>p5 country-</w:t>
      </w:r>
      <w:r>
        <w:t>specific alliance variables : like the ideal point vars, it would be cool to see if any of these matter, but if correlations are too high, I’m fine with excluding.  The p5 alliance aggregate variable is more important.  If we do include, use whichever version we used for the above (defensive, no non aggression, all)</w:t>
      </w:r>
    </w:p>
    <w:p w14:paraId="1DD30B76" w14:textId="77777777" w:rsidR="00247C2E" w:rsidRDefault="00247C2E" w:rsidP="009E75CF"/>
    <w:p w14:paraId="79BCDF45" w14:textId="5B9A9DCC" w:rsidR="009E75CF" w:rsidRDefault="009E75CF" w:rsidP="009E75CF">
      <w:r>
        <w:t xml:space="preserve">(Trade </w:t>
      </w:r>
      <w:r w:rsidR="00247C2E">
        <w:t xml:space="preserve">variables </w:t>
      </w:r>
      <w:r>
        <w:t>– up to 2013)</w:t>
      </w:r>
    </w:p>
    <w:p w14:paraId="55A47612" w14:textId="180C471A" w:rsidR="00247C2E" w:rsidRDefault="00247C2E" w:rsidP="00EA4064">
      <w:pPr>
        <w:pStyle w:val="ListParagraph"/>
        <w:numPr>
          <w:ilvl w:val="0"/>
          <w:numId w:val="3"/>
        </w:numPr>
      </w:pPr>
      <w:r w:rsidRPr="00EA4064">
        <w:rPr>
          <w:b/>
        </w:rPr>
        <w:t>lag1_p5_trade/Prop</w:t>
      </w:r>
      <w:r>
        <w:t xml:space="preserve"> : I think the tradeProp variable makes more sense than the total level of trade variable, so I’d vote to use that one</w:t>
      </w:r>
    </w:p>
    <w:p w14:paraId="6E6AF37F" w14:textId="19D76436" w:rsidR="00247C2E" w:rsidRDefault="00247C2E" w:rsidP="00EA4064">
      <w:pPr>
        <w:pStyle w:val="ListParagraph"/>
        <w:numPr>
          <w:ilvl w:val="0"/>
          <w:numId w:val="3"/>
        </w:numPr>
      </w:pPr>
      <w:r>
        <w:t>p5 country-specific trade variables: like alliance variables, it would be cool to include each of these (trade prop versions) if correlations are not a big problem, but the aggregate variable is more important</w:t>
      </w:r>
    </w:p>
    <w:p w14:paraId="7704D2F2" w14:textId="77777777" w:rsidR="009E75CF" w:rsidRDefault="009E75CF"/>
    <w:p w14:paraId="48D35AAE" w14:textId="77777777" w:rsidR="00BB243F" w:rsidRDefault="00BB243F">
      <w:pPr>
        <w:rPr>
          <w:b/>
          <w:u w:val="single"/>
        </w:rPr>
      </w:pPr>
      <w:r>
        <w:rPr>
          <w:b/>
          <w:u w:val="single"/>
        </w:rPr>
        <w:br w:type="page"/>
      </w:r>
    </w:p>
    <w:p w14:paraId="3F499CCF" w14:textId="55CCAFE7" w:rsidR="00885BBF" w:rsidRPr="00EA4064" w:rsidRDefault="00BB243F">
      <w:r>
        <w:rPr>
          <w:b/>
          <w:u w:val="single"/>
        </w:rPr>
        <w:lastRenderedPageBreak/>
        <w:t xml:space="preserve">MODEL 2 - </w:t>
      </w:r>
      <w:r w:rsidR="00885BBF" w:rsidRPr="001E307A">
        <w:rPr>
          <w:b/>
          <w:u w:val="single"/>
        </w:rPr>
        <w:t>Onset Rebel:</w:t>
      </w:r>
      <w:r>
        <w:rPr>
          <w:b/>
          <w:u w:val="single"/>
        </w:rPr>
        <w:t xml:space="preserve"> </w:t>
      </w:r>
      <w:r>
        <w:t>DV = onset of opposition-focused ICC involvement</w:t>
      </w:r>
    </w:p>
    <w:p w14:paraId="25FA5073" w14:textId="77777777" w:rsidR="00BB243F" w:rsidRDefault="00BB243F" w:rsidP="00047C42">
      <w:pPr>
        <w:rPr>
          <w:rFonts w:ascii="Calibri" w:eastAsia="Times New Roman" w:hAnsi="Calibri" w:cs="Times New Roman"/>
          <w:color w:val="000000"/>
        </w:rPr>
      </w:pPr>
    </w:p>
    <w:p w14:paraId="0EED119D" w14:textId="478D7B01" w:rsidR="00BB243F" w:rsidRPr="00EA4064" w:rsidRDefault="00BB243F" w:rsidP="00047C42">
      <w:pPr>
        <w:rPr>
          <w:rFonts w:ascii="Calibri" w:eastAsia="Times New Roman" w:hAnsi="Calibri" w:cs="Times New Roman"/>
          <w:b/>
          <w:color w:val="000000"/>
        </w:rPr>
      </w:pPr>
      <w:r>
        <w:rPr>
          <w:rFonts w:ascii="Calibri" w:eastAsia="Times New Roman" w:hAnsi="Calibri" w:cs="Times New Roman"/>
          <w:b/>
          <w:color w:val="000000"/>
        </w:rPr>
        <w:t>Going down the Variable list:  Bolded variables are most important to include.  See notes on whether to include/exclude each variable below</w:t>
      </w:r>
      <w:r w:rsidRPr="00F546A1">
        <w:rPr>
          <w:rFonts w:ascii="Calibri" w:eastAsia="Times New Roman" w:hAnsi="Calibri" w:cs="Times New Roman"/>
          <w:b/>
          <w:color w:val="000000"/>
        </w:rPr>
        <w:t>:</w:t>
      </w:r>
    </w:p>
    <w:p w14:paraId="5E0D6F3B" w14:textId="16F15C96" w:rsidR="00047C42" w:rsidRPr="00EA4064" w:rsidRDefault="00047C42" w:rsidP="00EA4064">
      <w:pPr>
        <w:pStyle w:val="ListParagraph"/>
        <w:numPr>
          <w:ilvl w:val="0"/>
          <w:numId w:val="4"/>
        </w:numPr>
        <w:rPr>
          <w:rFonts w:ascii="Calibri" w:eastAsia="Times New Roman" w:hAnsi="Calibri" w:cs="Times New Roman"/>
          <w:color w:val="000000"/>
        </w:rPr>
      </w:pPr>
      <w:r w:rsidRPr="00EA4064">
        <w:rPr>
          <w:rFonts w:ascii="Calibri" w:eastAsia="Times New Roman" w:hAnsi="Calibri" w:cs="Times New Roman"/>
          <w:b/>
          <w:color w:val="000000"/>
        </w:rPr>
        <w:t>icc_ra</w:t>
      </w:r>
      <w:r w:rsidR="00BB243F" w:rsidRPr="00EA4064">
        <w:rPr>
          <w:rFonts w:ascii="Calibri" w:eastAsia="Times New Roman" w:hAnsi="Calibri" w:cs="Times New Roman"/>
          <w:b/>
          <w:color w:val="000000"/>
        </w:rPr>
        <w:t>t</w:t>
      </w:r>
      <w:r w:rsidR="00BB243F">
        <w:rPr>
          <w:rFonts w:ascii="Calibri" w:eastAsia="Times New Roman" w:hAnsi="Calibri" w:cs="Times New Roman"/>
          <w:color w:val="000000"/>
        </w:rPr>
        <w:t xml:space="preserve"> : include</w:t>
      </w:r>
    </w:p>
    <w:p w14:paraId="6C7D3194" w14:textId="198658CD" w:rsidR="00BB243F" w:rsidRDefault="00BB243F" w:rsidP="00EA4064">
      <w:pPr>
        <w:pStyle w:val="ListParagraph"/>
        <w:numPr>
          <w:ilvl w:val="0"/>
          <w:numId w:val="4"/>
        </w:numPr>
        <w:rPr>
          <w:rFonts w:ascii="Calibri" w:eastAsia="Times New Roman" w:hAnsi="Calibri" w:cs="Times New Roman"/>
          <w:color w:val="000000"/>
        </w:rPr>
      </w:pPr>
      <w:r>
        <w:rPr>
          <w:rFonts w:ascii="Calibri" w:eastAsia="Times New Roman" w:hAnsi="Calibri" w:cs="Times New Roman"/>
          <w:color w:val="000000"/>
        </w:rPr>
        <w:t>all POI variable: EXCLUDE from this equation – these variables only for formal</w:t>
      </w:r>
    </w:p>
    <w:p w14:paraId="44710B9E" w14:textId="2BA2FF9D" w:rsidR="00047C42" w:rsidRPr="00EA4064" w:rsidRDefault="00047C42" w:rsidP="00EA4064">
      <w:pPr>
        <w:pStyle w:val="ListParagraph"/>
        <w:numPr>
          <w:ilvl w:val="0"/>
          <w:numId w:val="4"/>
        </w:numPr>
        <w:rPr>
          <w:rFonts w:ascii="Calibri" w:eastAsia="Times New Roman" w:hAnsi="Calibri" w:cs="Times New Roman"/>
          <w:color w:val="000000"/>
        </w:rPr>
      </w:pPr>
      <w:r w:rsidRPr="00EA4064">
        <w:rPr>
          <w:rFonts w:ascii="Calibri" w:eastAsia="Times New Roman" w:hAnsi="Calibri" w:cs="Times New Roman"/>
          <w:color w:val="000000"/>
        </w:rPr>
        <w:t>lag1_civilwar</w:t>
      </w:r>
      <w:r w:rsidR="00BB243F">
        <w:rPr>
          <w:rFonts w:ascii="Calibri" w:eastAsia="Times New Roman" w:hAnsi="Calibri" w:cs="Times New Roman"/>
          <w:color w:val="000000"/>
        </w:rPr>
        <w:t>: include</w:t>
      </w:r>
    </w:p>
    <w:p w14:paraId="5FECA09E" w14:textId="77777777" w:rsidR="00BB243F" w:rsidRPr="00F546A1" w:rsidRDefault="00BB243F" w:rsidP="00BB243F">
      <w:pPr>
        <w:pStyle w:val="ListParagraph"/>
        <w:numPr>
          <w:ilvl w:val="0"/>
          <w:numId w:val="4"/>
        </w:numPr>
        <w:rPr>
          <w:rFonts w:ascii="Calibri" w:eastAsia="Times New Roman" w:hAnsi="Calibri" w:cs="Times New Roman"/>
          <w:color w:val="000000"/>
        </w:rPr>
      </w:pPr>
      <w:r w:rsidRPr="00F546A1">
        <w:rPr>
          <w:rFonts w:ascii="Calibri" w:eastAsia="Times New Roman" w:hAnsi="Calibri" w:cs="Times New Roman"/>
          <w:color w:val="000000"/>
        </w:rPr>
        <w:t>lag1_polity2 (drop if problems</w:t>
      </w:r>
      <w:r>
        <w:rPr>
          <w:rFonts w:ascii="Calibri" w:eastAsia="Times New Roman" w:hAnsi="Calibri" w:cs="Times New Roman"/>
          <w:color w:val="000000"/>
        </w:rPr>
        <w:t xml:space="preserve"> – some high correlations with more important variables, and this is a ‘control’ we don’t care much about theoretically</w:t>
      </w:r>
      <w:r w:rsidRPr="00F546A1">
        <w:rPr>
          <w:rFonts w:ascii="Calibri" w:eastAsia="Times New Roman" w:hAnsi="Calibri" w:cs="Times New Roman"/>
          <w:color w:val="000000"/>
        </w:rPr>
        <w:t>)</w:t>
      </w:r>
    </w:p>
    <w:p w14:paraId="13DAACB6" w14:textId="77777777" w:rsidR="00BB243F" w:rsidRDefault="00BB243F" w:rsidP="00BB243F">
      <w:pPr>
        <w:pStyle w:val="ListParagraph"/>
        <w:numPr>
          <w:ilvl w:val="0"/>
          <w:numId w:val="4"/>
        </w:numPr>
      </w:pPr>
      <w:r>
        <w:t xml:space="preserve">choose 1 </w:t>
      </w:r>
      <w:r w:rsidRPr="00B928B4">
        <w:t>GDP variable</w:t>
      </w:r>
      <w:r>
        <w:t xml:space="preserve"> (I don’t care which one – I think logged per capita was in there before?  Whichever is least likely to cause problems is fine with me)</w:t>
      </w:r>
    </w:p>
    <w:p w14:paraId="47207764" w14:textId="77777777" w:rsidR="00BB243F" w:rsidRPr="00F546A1" w:rsidRDefault="00BB243F" w:rsidP="00BB243F">
      <w:pPr>
        <w:pStyle w:val="ListParagraph"/>
        <w:numPr>
          <w:ilvl w:val="0"/>
          <w:numId w:val="4"/>
        </w:numPr>
        <w:rPr>
          <w:rFonts w:ascii="Calibri" w:eastAsia="Times New Roman" w:hAnsi="Calibri" w:cs="Times New Roman"/>
          <w:color w:val="000000"/>
        </w:rPr>
      </w:pPr>
      <w:r w:rsidRPr="00F546A1">
        <w:rPr>
          <w:rFonts w:ascii="Calibri" w:eastAsia="Times New Roman" w:hAnsi="Calibri" w:cs="Times New Roman"/>
          <w:color w:val="000000"/>
        </w:rPr>
        <w:t>lag1_popLog (I included log instead of untransformed variable</w:t>
      </w:r>
      <w:r>
        <w:rPr>
          <w:rFonts w:ascii="Calibri" w:eastAsia="Times New Roman" w:hAnsi="Calibri" w:cs="Times New Roman"/>
          <w:color w:val="000000"/>
        </w:rPr>
        <w:t xml:space="preserve"> – AKP: I agree with using the logged version unless there’s some strong reason to use the other one</w:t>
      </w:r>
      <w:r w:rsidRPr="00F546A1">
        <w:rPr>
          <w:rFonts w:ascii="Calibri" w:eastAsia="Times New Roman" w:hAnsi="Calibri" w:cs="Times New Roman"/>
          <w:color w:val="000000"/>
        </w:rPr>
        <w:t>)</w:t>
      </w:r>
    </w:p>
    <w:p w14:paraId="3EA36802" w14:textId="05495655" w:rsidR="00047C42" w:rsidRPr="00EA4064" w:rsidRDefault="00047C42" w:rsidP="00EA4064">
      <w:pPr>
        <w:pStyle w:val="ListParagraph"/>
        <w:numPr>
          <w:ilvl w:val="0"/>
          <w:numId w:val="4"/>
        </w:numPr>
      </w:pPr>
      <w:r w:rsidRPr="00EA4064">
        <w:rPr>
          <w:b/>
        </w:rPr>
        <w:t>Africa</w:t>
      </w:r>
      <w:r w:rsidR="00BB243F">
        <w:t xml:space="preserve"> : include</w:t>
      </w:r>
    </w:p>
    <w:p w14:paraId="4CA4E238" w14:textId="106D6FFC" w:rsidR="00047C42" w:rsidRDefault="00047C42" w:rsidP="00EA4064">
      <w:pPr>
        <w:pStyle w:val="ListParagraph"/>
        <w:numPr>
          <w:ilvl w:val="0"/>
          <w:numId w:val="4"/>
        </w:numPr>
      </w:pPr>
      <w:r w:rsidRPr="00EA4064">
        <w:rPr>
          <w:b/>
        </w:rPr>
        <w:t>lag1_v2juhcind</w:t>
      </w:r>
      <w:r>
        <w:t xml:space="preserve"> </w:t>
      </w:r>
      <w:r w:rsidR="00BB243F">
        <w:t xml:space="preserve">: include this one (high court independence) instead of the low court independence measure </w:t>
      </w:r>
    </w:p>
    <w:p w14:paraId="6C87539C" w14:textId="13BDE2DC" w:rsidR="00047C42" w:rsidRPr="00EA4064" w:rsidRDefault="00047C42" w:rsidP="00EA4064">
      <w:pPr>
        <w:pStyle w:val="ListParagraph"/>
        <w:numPr>
          <w:ilvl w:val="0"/>
          <w:numId w:val="4"/>
        </w:numPr>
        <w:rPr>
          <w:rFonts w:ascii="Calibri" w:eastAsia="Times New Roman" w:hAnsi="Calibri" w:cs="Times New Roman"/>
          <w:color w:val="000000"/>
        </w:rPr>
      </w:pPr>
      <w:r w:rsidRPr="00EA4064">
        <w:rPr>
          <w:rFonts w:ascii="Calibri" w:eastAsia="Times New Roman" w:hAnsi="Calibri" w:cs="Times New Roman"/>
          <w:color w:val="000000"/>
        </w:rPr>
        <w:t>lag1_pts</w:t>
      </w:r>
      <w:r w:rsidR="00BB243F">
        <w:rPr>
          <w:rFonts w:ascii="Calibri" w:eastAsia="Times New Roman" w:hAnsi="Calibri" w:cs="Times New Roman"/>
          <w:color w:val="000000"/>
        </w:rPr>
        <w:t xml:space="preserve"> : this variable only measure state human rights behavior, so not theoretically important in this model.  It is highly correlated with many other variables, so I’d be fine with excluding it.  No theoretical reason to include.</w:t>
      </w:r>
    </w:p>
    <w:p w14:paraId="3ACDAA77" w14:textId="77777777" w:rsidR="00BB243F" w:rsidRDefault="00BB243F" w:rsidP="00BB243F">
      <w:pPr>
        <w:pStyle w:val="ListParagraph"/>
        <w:numPr>
          <w:ilvl w:val="0"/>
          <w:numId w:val="4"/>
        </w:numPr>
        <w:rPr>
          <w:rFonts w:ascii="Calibri" w:eastAsia="Times New Roman" w:hAnsi="Calibri" w:cs="Times New Roman"/>
          <w:color w:val="000000"/>
        </w:rPr>
      </w:pPr>
      <w:r w:rsidRPr="00F546A1">
        <w:rPr>
          <w:rFonts w:ascii="Calibri" w:eastAsia="Times New Roman" w:hAnsi="Calibri" w:cs="Times New Roman"/>
          <w:b/>
          <w:color w:val="000000"/>
        </w:rPr>
        <w:t>lag1_p5_absidealdiffAvg</w:t>
      </w:r>
      <w:r>
        <w:rPr>
          <w:rFonts w:ascii="Calibri" w:eastAsia="Times New Roman" w:hAnsi="Calibri" w:cs="Times New Roman"/>
          <w:color w:val="000000"/>
        </w:rPr>
        <w:t xml:space="preserve"> : include - most important p5 variable</w:t>
      </w:r>
    </w:p>
    <w:p w14:paraId="7F117650" w14:textId="77777777" w:rsidR="00BB243F" w:rsidRPr="00F546A1" w:rsidRDefault="00BB243F" w:rsidP="00BB243F">
      <w:pPr>
        <w:pStyle w:val="ListParagraph"/>
        <w:numPr>
          <w:ilvl w:val="0"/>
          <w:numId w:val="4"/>
        </w:numPr>
        <w:rPr>
          <w:rFonts w:ascii="Calibri" w:eastAsia="Times New Roman" w:hAnsi="Calibri" w:cs="Times New Roman"/>
          <w:color w:val="000000"/>
        </w:rPr>
      </w:pPr>
      <w:r>
        <w:rPr>
          <w:rFonts w:ascii="Calibri" w:eastAsia="Times New Roman" w:hAnsi="Calibri" w:cs="Times New Roman"/>
          <w:color w:val="000000"/>
        </w:rPr>
        <w:t>country-specific ideal diff measures for each p5 country: we don’t care as much about these; would be interesting to see if they matter, but with high correlations among them and with the p5avg measure, we are ok with excluding</w:t>
      </w:r>
    </w:p>
    <w:p w14:paraId="7E6C3DD0" w14:textId="79DD4D39" w:rsidR="00BB243F" w:rsidRDefault="00BB243F" w:rsidP="00BB243F">
      <w:pPr>
        <w:pStyle w:val="ListParagraph"/>
        <w:numPr>
          <w:ilvl w:val="0"/>
          <w:numId w:val="4"/>
        </w:numPr>
      </w:pPr>
      <w:r w:rsidRPr="00EA4064">
        <w:rPr>
          <w:b/>
        </w:rPr>
        <w:t>lag1_osv_rebel</w:t>
      </w:r>
      <w:r>
        <w:t xml:space="preserve">: include – most important legal mandate variable  </w:t>
      </w:r>
    </w:p>
    <w:p w14:paraId="198C4A81" w14:textId="553CCC34" w:rsidR="00BB243F" w:rsidRPr="00F546A1" w:rsidRDefault="00BB243F" w:rsidP="00BB243F">
      <w:pPr>
        <w:pStyle w:val="ListParagraph"/>
        <w:numPr>
          <w:ilvl w:val="0"/>
          <w:numId w:val="4"/>
        </w:numPr>
      </w:pPr>
      <w:r w:rsidRPr="00EA4064">
        <w:t>lag1_osv_state</w:t>
      </w:r>
      <w:r>
        <w:t xml:space="preserve"> : (I see this as a control only in the rebel model, don’t really care if we include)</w:t>
      </w:r>
    </w:p>
    <w:p w14:paraId="61B18E5A" w14:textId="77777777" w:rsidR="00BB243F" w:rsidRDefault="00BB243F" w:rsidP="00BB243F">
      <w:pPr>
        <w:pStyle w:val="ListParagraph"/>
        <w:numPr>
          <w:ilvl w:val="0"/>
          <w:numId w:val="4"/>
        </w:numPr>
      </w:pPr>
      <w:r>
        <w:t>country-specific intervention variables – we should probably exclude these, given missingness</w:t>
      </w:r>
    </w:p>
    <w:p w14:paraId="73AEEB55" w14:textId="77777777" w:rsidR="00BB243F" w:rsidRDefault="00BB243F" w:rsidP="00BB243F">
      <w:pPr>
        <w:pStyle w:val="ListParagraph"/>
        <w:numPr>
          <w:ilvl w:val="0"/>
          <w:numId w:val="4"/>
        </w:numPr>
      </w:pPr>
      <w:r w:rsidRPr="00F546A1">
        <w:rPr>
          <w:b/>
        </w:rPr>
        <w:t>lag1_p5_intv_rebel/_any/_mean/_prop</w:t>
      </w:r>
      <w:r>
        <w:t xml:space="preserve"> :  We should include 1 of these, but I’m not actually sure what each of them means.  What does the any vs mean vs prop suffix denote?  Also, are all of these just coded in the year the intervention occurs?  Would it be worth creating an indicator that switches on once an intervention occurs (and stays coded 1 from then on)?  </w:t>
      </w:r>
    </w:p>
    <w:p w14:paraId="18871783" w14:textId="119DCB58" w:rsidR="00BB243F" w:rsidRDefault="00BB243F" w:rsidP="00BB243F">
      <w:pPr>
        <w:pStyle w:val="ListParagraph"/>
        <w:numPr>
          <w:ilvl w:val="0"/>
          <w:numId w:val="4"/>
        </w:numPr>
      </w:pPr>
      <w:r>
        <w:rPr>
          <w:b/>
        </w:rPr>
        <w:t>lag1_p5_intv_</w:t>
      </w:r>
      <w:r w:rsidRPr="00247C2E">
        <w:rPr>
          <w:b/>
        </w:rPr>
        <w:t>state/</w:t>
      </w:r>
      <w:r w:rsidRPr="00F546A1">
        <w:rPr>
          <w:b/>
        </w:rPr>
        <w:t>_any/_mean/_prop</w:t>
      </w:r>
      <w:r w:rsidRPr="00247C2E">
        <w:t xml:space="preserve"> :</w:t>
      </w:r>
      <w:r>
        <w:t xml:space="preserve"> same as above variable</w:t>
      </w:r>
    </w:p>
    <w:p w14:paraId="033CFDC4" w14:textId="77777777" w:rsidR="00BB243F" w:rsidRDefault="00BB243F" w:rsidP="00BB243F">
      <w:pPr>
        <w:pStyle w:val="ListParagraph"/>
        <w:numPr>
          <w:ilvl w:val="0"/>
          <w:numId w:val="4"/>
        </w:numPr>
      </w:pPr>
      <w:r>
        <w:t>referral type variables: EXCLUDE from this equation (don’t make sense for onset of prelim)</w:t>
      </w:r>
    </w:p>
    <w:p w14:paraId="40F8DE04" w14:textId="77777777" w:rsidR="00463BED" w:rsidRDefault="00463BED" w:rsidP="00463BED"/>
    <w:p w14:paraId="47F2C9F7" w14:textId="77777777" w:rsidR="0072365D" w:rsidRPr="00F546A1" w:rsidRDefault="0072365D" w:rsidP="0072365D">
      <w:pPr>
        <w:rPr>
          <w:b/>
        </w:rPr>
      </w:pPr>
      <w:r>
        <w:rPr>
          <w:b/>
        </w:rPr>
        <w:t>INCLUDE ONLY IN ROBUSTNESS CHECK:</w:t>
      </w:r>
    </w:p>
    <w:p w14:paraId="483AED5C" w14:textId="77777777" w:rsidR="0072365D" w:rsidRDefault="0072365D" w:rsidP="0072365D">
      <w:r>
        <w:t>(Alliance variables - up to 2013)</w:t>
      </w:r>
    </w:p>
    <w:p w14:paraId="17B0BA17" w14:textId="77777777" w:rsidR="0072365D" w:rsidRDefault="0072365D" w:rsidP="0072365D">
      <w:pPr>
        <w:pStyle w:val="ListParagraph"/>
        <w:numPr>
          <w:ilvl w:val="0"/>
          <w:numId w:val="2"/>
        </w:numPr>
      </w:pPr>
      <w:r w:rsidRPr="00F546A1">
        <w:rPr>
          <w:b/>
        </w:rPr>
        <w:t>lag1_p5_anyAll/_NoNonAgg/defAll</w:t>
      </w:r>
      <w:r>
        <w:t xml:space="preserve"> : I don’t have a strong preference for whether we do all alliances, only defensive, or all except non-aggression.  Correlations seem to generally be highest for defensive, so I’d be fine with one of the other versions (maybe all except non-aggression??).  </w:t>
      </w:r>
    </w:p>
    <w:p w14:paraId="71DFCBC2" w14:textId="77777777" w:rsidR="0072365D" w:rsidRDefault="0072365D" w:rsidP="0072365D">
      <w:pPr>
        <w:pStyle w:val="ListParagraph"/>
        <w:numPr>
          <w:ilvl w:val="0"/>
          <w:numId w:val="2"/>
        </w:numPr>
      </w:pPr>
      <w:r w:rsidRPr="00F546A1">
        <w:lastRenderedPageBreak/>
        <w:t>p5 country-</w:t>
      </w:r>
      <w:r>
        <w:t>specific alliance variables : like the ideal point vars, it would be cool to see if any of these matter, but if correlations are too high, I’m fine with excluding.  The p5 alliance aggregate variable is more important.  If we do include, use whichever version we used for the above (defensive, no non aggression, all)</w:t>
      </w:r>
    </w:p>
    <w:p w14:paraId="3198D5A7" w14:textId="77777777" w:rsidR="0072365D" w:rsidRDefault="0072365D" w:rsidP="0072365D"/>
    <w:p w14:paraId="4F492B07" w14:textId="77777777" w:rsidR="0072365D" w:rsidRDefault="0072365D" w:rsidP="0072365D">
      <w:r>
        <w:t>(Trade variables – up to 2013)</w:t>
      </w:r>
    </w:p>
    <w:p w14:paraId="450490B2" w14:textId="77777777" w:rsidR="0072365D" w:rsidRDefault="0072365D" w:rsidP="0072365D">
      <w:pPr>
        <w:pStyle w:val="ListParagraph"/>
        <w:numPr>
          <w:ilvl w:val="0"/>
          <w:numId w:val="3"/>
        </w:numPr>
      </w:pPr>
      <w:r w:rsidRPr="00F546A1">
        <w:rPr>
          <w:b/>
        </w:rPr>
        <w:t>lag1_p5_trade/Prop</w:t>
      </w:r>
      <w:r>
        <w:t xml:space="preserve"> : I think the tradeProp variable makes more sense than the total level of trade variable, so I’d vote to use that one</w:t>
      </w:r>
    </w:p>
    <w:p w14:paraId="5B2FDEBE" w14:textId="77777777" w:rsidR="0072365D" w:rsidRDefault="0072365D" w:rsidP="0072365D">
      <w:pPr>
        <w:pStyle w:val="ListParagraph"/>
        <w:numPr>
          <w:ilvl w:val="0"/>
          <w:numId w:val="3"/>
        </w:numPr>
      </w:pPr>
      <w:r>
        <w:t>p5 country-specific trade variables: like alliance variables, it would be cool to include each of these (trade prop versions) if correlations are not a big problem, but the aggregate variable is more important</w:t>
      </w:r>
    </w:p>
    <w:p w14:paraId="5360FC92" w14:textId="7EE40E25" w:rsidR="0072365D" w:rsidRDefault="0072365D">
      <w:pPr>
        <w:rPr>
          <w:b/>
          <w:u w:val="single"/>
        </w:rPr>
      </w:pPr>
      <w:r w:rsidDel="0072365D">
        <w:t xml:space="preserve"> </w:t>
      </w:r>
      <w:r>
        <w:rPr>
          <w:b/>
          <w:u w:val="single"/>
        </w:rPr>
        <w:br w:type="page"/>
      </w:r>
    </w:p>
    <w:p w14:paraId="2AD777FB" w14:textId="43CCB58B" w:rsidR="00B7424A" w:rsidRDefault="00B7424A" w:rsidP="00B7424A">
      <w:r>
        <w:rPr>
          <w:b/>
          <w:u w:val="single"/>
        </w:rPr>
        <w:lastRenderedPageBreak/>
        <w:t>MODEL 3 - Escalation</w:t>
      </w:r>
      <w:r w:rsidRPr="001E307A">
        <w:rPr>
          <w:b/>
          <w:u w:val="single"/>
        </w:rPr>
        <w:t xml:space="preserve"> State:</w:t>
      </w:r>
      <w:r>
        <w:rPr>
          <w:b/>
          <w:u w:val="single"/>
        </w:rPr>
        <w:t xml:space="preserve">  </w:t>
      </w:r>
      <w:r>
        <w:t>DV=onset of govt-focused formal investigation</w:t>
      </w:r>
    </w:p>
    <w:p w14:paraId="0199A8D5" w14:textId="77777777" w:rsidR="00B7424A" w:rsidRDefault="00B7424A" w:rsidP="00B7424A"/>
    <w:p w14:paraId="2341FFB8" w14:textId="35FBF59C" w:rsidR="00B7424A" w:rsidRDefault="00B7424A" w:rsidP="00B7424A">
      <w:r>
        <w:t>*Case Universe = either all country years (and include dummy for ongoing prelim_icc_state), or ONLY include country years with ongoing state-focused prelim</w:t>
      </w:r>
    </w:p>
    <w:p w14:paraId="1E0A2B41" w14:textId="5027C128" w:rsidR="00B7424A" w:rsidRPr="00F546A1" w:rsidRDefault="00B7424A" w:rsidP="00EA4064">
      <w:pPr>
        <w:ind w:firstLine="720"/>
      </w:pPr>
      <w:r>
        <w:t>- try the latter option first</w:t>
      </w:r>
    </w:p>
    <w:p w14:paraId="27229F38" w14:textId="77777777" w:rsidR="00B7424A" w:rsidRDefault="00B7424A" w:rsidP="00B7424A">
      <w:pPr>
        <w:rPr>
          <w:rFonts w:ascii="Calibri" w:eastAsia="Times New Roman" w:hAnsi="Calibri" w:cs="Times New Roman"/>
          <w:color w:val="000000"/>
        </w:rPr>
      </w:pPr>
    </w:p>
    <w:p w14:paraId="7642E24F" w14:textId="77777777" w:rsidR="00B7424A" w:rsidRPr="00F546A1" w:rsidRDefault="00B7424A" w:rsidP="00B7424A">
      <w:pPr>
        <w:rPr>
          <w:rFonts w:ascii="Calibri" w:eastAsia="Times New Roman" w:hAnsi="Calibri" w:cs="Times New Roman"/>
          <w:b/>
          <w:color w:val="000000"/>
        </w:rPr>
      </w:pPr>
      <w:r>
        <w:rPr>
          <w:rFonts w:ascii="Calibri" w:eastAsia="Times New Roman" w:hAnsi="Calibri" w:cs="Times New Roman"/>
          <w:b/>
          <w:color w:val="000000"/>
        </w:rPr>
        <w:t>Going down the Variable list:  Bolded variables are most important.  See notes on whether to include/exclude each variable below</w:t>
      </w:r>
      <w:r w:rsidRPr="00F546A1">
        <w:rPr>
          <w:rFonts w:ascii="Calibri" w:eastAsia="Times New Roman" w:hAnsi="Calibri" w:cs="Times New Roman"/>
          <w:b/>
          <w:color w:val="000000"/>
        </w:rPr>
        <w:t>:</w:t>
      </w:r>
    </w:p>
    <w:p w14:paraId="067B8C04" w14:textId="11182394" w:rsidR="00B556F9" w:rsidRDefault="00B556F9" w:rsidP="00EA4064">
      <w:pPr>
        <w:pStyle w:val="ListParagraph"/>
        <w:numPr>
          <w:ilvl w:val="0"/>
          <w:numId w:val="5"/>
        </w:numPr>
        <w:rPr>
          <w:rFonts w:ascii="Calibri" w:eastAsia="Times New Roman" w:hAnsi="Calibri" w:cs="Times New Roman"/>
          <w:color w:val="000000"/>
        </w:rPr>
      </w:pPr>
      <w:r w:rsidRPr="00EA4064">
        <w:rPr>
          <w:rFonts w:ascii="Calibri" w:eastAsia="Times New Roman" w:hAnsi="Calibri" w:cs="Times New Roman"/>
          <w:b/>
          <w:color w:val="000000"/>
        </w:rPr>
        <w:t>icc_rat</w:t>
      </w:r>
      <w:r w:rsidR="00B7424A">
        <w:rPr>
          <w:rFonts w:ascii="Calibri" w:eastAsia="Times New Roman" w:hAnsi="Calibri" w:cs="Times New Roman"/>
          <w:color w:val="000000"/>
        </w:rPr>
        <w:t xml:space="preserve">  : include</w:t>
      </w:r>
    </w:p>
    <w:p w14:paraId="140B993A" w14:textId="0DC6CF02" w:rsidR="00B556F9" w:rsidRPr="00EA4064" w:rsidRDefault="00B556F9" w:rsidP="00EA4064">
      <w:pPr>
        <w:pStyle w:val="ListParagraph"/>
        <w:numPr>
          <w:ilvl w:val="0"/>
          <w:numId w:val="5"/>
        </w:numPr>
        <w:rPr>
          <w:rFonts w:ascii="Calibri" w:eastAsia="Times New Roman" w:hAnsi="Calibri" w:cs="Times New Roman"/>
          <w:color w:val="000000"/>
        </w:rPr>
      </w:pPr>
      <w:r w:rsidRPr="00EA4064">
        <w:rPr>
          <w:rFonts w:ascii="Calibri" w:eastAsia="Times New Roman" w:hAnsi="Calibri" w:cs="Times New Roman"/>
          <w:b/>
          <w:color w:val="000000"/>
        </w:rPr>
        <w:t>lag1_poi_osv_state</w:t>
      </w:r>
      <w:r w:rsidR="00B7424A">
        <w:rPr>
          <w:rFonts w:ascii="Calibri" w:eastAsia="Times New Roman" w:hAnsi="Calibri" w:cs="Times New Roman"/>
          <w:color w:val="000000"/>
        </w:rPr>
        <w:t xml:space="preserve"> : include, very important theoretically</w:t>
      </w:r>
    </w:p>
    <w:p w14:paraId="1C01FF18" w14:textId="54EF1D93" w:rsidR="00B556F9" w:rsidRPr="00EA4064" w:rsidRDefault="00B556F9" w:rsidP="00EA4064">
      <w:pPr>
        <w:pStyle w:val="ListParagraph"/>
        <w:numPr>
          <w:ilvl w:val="0"/>
          <w:numId w:val="5"/>
        </w:numPr>
        <w:rPr>
          <w:rFonts w:ascii="Calibri" w:eastAsia="Times New Roman" w:hAnsi="Calibri" w:cs="Times New Roman"/>
          <w:color w:val="000000"/>
        </w:rPr>
      </w:pPr>
      <w:r w:rsidRPr="00EA4064">
        <w:rPr>
          <w:rFonts w:ascii="Calibri" w:eastAsia="Times New Roman" w:hAnsi="Calibri" w:cs="Times New Roman"/>
          <w:color w:val="000000"/>
        </w:rPr>
        <w:t>lag1_poi_osv_rebel</w:t>
      </w:r>
      <w:r w:rsidR="00B7424A">
        <w:rPr>
          <w:rFonts w:ascii="Calibri" w:eastAsia="Times New Roman" w:hAnsi="Calibri" w:cs="Times New Roman"/>
          <w:color w:val="000000"/>
        </w:rPr>
        <w:t xml:space="preserve"> : this would only be a control, not theoretically important in the state model.  Its also decently correlated with poi_osv_state, and that’s the much more important variable.  </w:t>
      </w:r>
    </w:p>
    <w:p w14:paraId="45614167" w14:textId="77777777" w:rsidR="00B7424A" w:rsidRDefault="00565529" w:rsidP="00EA4064">
      <w:pPr>
        <w:pStyle w:val="ListParagraph"/>
        <w:numPr>
          <w:ilvl w:val="0"/>
          <w:numId w:val="5"/>
        </w:numPr>
        <w:rPr>
          <w:rFonts w:ascii="Calibri" w:eastAsia="Times New Roman" w:hAnsi="Calibri" w:cs="Times New Roman"/>
          <w:color w:val="000000"/>
        </w:rPr>
      </w:pPr>
      <w:r w:rsidRPr="00EA4064">
        <w:rPr>
          <w:rFonts w:ascii="Calibri" w:eastAsia="Times New Roman" w:hAnsi="Calibri" w:cs="Times New Roman"/>
          <w:color w:val="000000"/>
        </w:rPr>
        <w:t>lag1_poi_osv_total</w:t>
      </w:r>
      <w:r w:rsidR="00B7424A">
        <w:rPr>
          <w:rFonts w:ascii="Calibri" w:eastAsia="Times New Roman" w:hAnsi="Calibri" w:cs="Times New Roman"/>
          <w:color w:val="000000"/>
        </w:rPr>
        <w:t xml:space="preserve"> : EXCLUDE this one; not theoretically what we want, and its pretty highly correlated with poi_osv_state</w:t>
      </w:r>
    </w:p>
    <w:p w14:paraId="66F057AC" w14:textId="19F67205" w:rsidR="00B556F9" w:rsidRPr="00EA4064" w:rsidRDefault="00B7424A" w:rsidP="00EA4064">
      <w:pPr>
        <w:pStyle w:val="ListParagraph"/>
        <w:numPr>
          <w:ilvl w:val="0"/>
          <w:numId w:val="5"/>
        </w:numPr>
        <w:rPr>
          <w:rFonts w:ascii="Calibri" w:eastAsia="Times New Roman" w:hAnsi="Calibri" w:cs="Times New Roman"/>
          <w:color w:val="000000"/>
        </w:rPr>
      </w:pPr>
      <w:r w:rsidRPr="00EA4064">
        <w:rPr>
          <w:rFonts w:ascii="Calibri" w:eastAsia="Times New Roman" w:hAnsi="Calibri" w:cs="Times New Roman"/>
          <w:b/>
          <w:color w:val="000000"/>
        </w:rPr>
        <w:t>lag1_poi_pts</w:t>
      </w:r>
      <w:r>
        <w:rPr>
          <w:rFonts w:ascii="Calibri" w:eastAsia="Times New Roman" w:hAnsi="Calibri" w:cs="Times New Roman"/>
          <w:color w:val="000000"/>
        </w:rPr>
        <w:t xml:space="preserve"> : this is theoretically relevant for this model, but it is pretty highly correlated with some other variables.  The poi_osv_state variable is the alternative to this one.  Include if possible.</w:t>
      </w:r>
    </w:p>
    <w:p w14:paraId="4CB7252F" w14:textId="6B5F7965" w:rsidR="00B556F9" w:rsidRPr="00EA4064" w:rsidRDefault="00B556F9" w:rsidP="00EA4064">
      <w:pPr>
        <w:pStyle w:val="ListParagraph"/>
        <w:numPr>
          <w:ilvl w:val="0"/>
          <w:numId w:val="5"/>
        </w:numPr>
        <w:rPr>
          <w:rFonts w:ascii="Calibri" w:eastAsia="Times New Roman" w:hAnsi="Calibri" w:cs="Times New Roman"/>
          <w:color w:val="000000"/>
        </w:rPr>
      </w:pPr>
      <w:r w:rsidRPr="00EA4064">
        <w:rPr>
          <w:rFonts w:ascii="Calibri" w:eastAsia="Times New Roman" w:hAnsi="Calibri" w:cs="Times New Roman"/>
          <w:color w:val="000000"/>
        </w:rPr>
        <w:t>lag1_civilwar</w:t>
      </w:r>
      <w:r w:rsidR="00B7424A">
        <w:rPr>
          <w:rFonts w:ascii="Calibri" w:eastAsia="Times New Roman" w:hAnsi="Calibri" w:cs="Times New Roman"/>
          <w:color w:val="000000"/>
        </w:rPr>
        <w:t xml:space="preserve"> : include</w:t>
      </w:r>
    </w:p>
    <w:p w14:paraId="291A4A9A" w14:textId="50715B05" w:rsidR="00B556F9" w:rsidRPr="00EA4064" w:rsidRDefault="00B556F9" w:rsidP="00EA4064">
      <w:pPr>
        <w:pStyle w:val="ListParagraph"/>
        <w:numPr>
          <w:ilvl w:val="0"/>
          <w:numId w:val="5"/>
        </w:numPr>
        <w:rPr>
          <w:rFonts w:ascii="Calibri" w:eastAsia="Times New Roman" w:hAnsi="Calibri" w:cs="Times New Roman"/>
          <w:color w:val="000000"/>
        </w:rPr>
      </w:pPr>
      <w:r w:rsidRPr="00EA4064">
        <w:rPr>
          <w:rFonts w:ascii="Calibri" w:eastAsia="Times New Roman" w:hAnsi="Calibri" w:cs="Times New Roman"/>
          <w:color w:val="000000"/>
        </w:rPr>
        <w:t xml:space="preserve">lag1_polity2 </w:t>
      </w:r>
      <w:r w:rsidR="00B7424A">
        <w:rPr>
          <w:rFonts w:ascii="Calibri" w:eastAsia="Times New Roman" w:hAnsi="Calibri" w:cs="Times New Roman"/>
          <w:color w:val="000000"/>
        </w:rPr>
        <w:t xml:space="preserve">: same as above models, </w:t>
      </w:r>
      <w:r w:rsidRPr="00EA4064">
        <w:rPr>
          <w:rFonts w:ascii="Calibri" w:eastAsia="Times New Roman" w:hAnsi="Calibri" w:cs="Times New Roman"/>
          <w:color w:val="000000"/>
        </w:rPr>
        <w:t>drop if problems</w:t>
      </w:r>
    </w:p>
    <w:p w14:paraId="70ACB735" w14:textId="353DA133" w:rsidR="00B556F9" w:rsidRDefault="00B556F9" w:rsidP="00EA4064">
      <w:pPr>
        <w:pStyle w:val="ListParagraph"/>
        <w:numPr>
          <w:ilvl w:val="0"/>
          <w:numId w:val="5"/>
        </w:numPr>
      </w:pPr>
      <w:r w:rsidRPr="00B928B4">
        <w:t xml:space="preserve">GDP variables </w:t>
      </w:r>
      <w:r w:rsidR="00B7424A">
        <w:t>: same as above models, choose one version to include.  Not theoretically important</w:t>
      </w:r>
    </w:p>
    <w:p w14:paraId="0AD79FE8" w14:textId="185DF513" w:rsidR="009E75CF" w:rsidRPr="00EA4064" w:rsidRDefault="009E75CF" w:rsidP="00EA4064">
      <w:pPr>
        <w:pStyle w:val="ListParagraph"/>
        <w:numPr>
          <w:ilvl w:val="0"/>
          <w:numId w:val="5"/>
        </w:numPr>
        <w:rPr>
          <w:rFonts w:ascii="Calibri" w:eastAsia="Times New Roman" w:hAnsi="Calibri" w:cs="Times New Roman"/>
          <w:color w:val="000000"/>
        </w:rPr>
      </w:pPr>
      <w:r w:rsidRPr="00EA4064">
        <w:rPr>
          <w:rFonts w:ascii="Calibri" w:eastAsia="Times New Roman" w:hAnsi="Calibri" w:cs="Times New Roman"/>
          <w:color w:val="000000"/>
        </w:rPr>
        <w:t xml:space="preserve">lag1_popLog </w:t>
      </w:r>
      <w:r w:rsidR="00B7424A">
        <w:rPr>
          <w:rFonts w:ascii="Calibri" w:eastAsia="Times New Roman" w:hAnsi="Calibri" w:cs="Times New Roman"/>
          <w:color w:val="000000"/>
        </w:rPr>
        <w:t>: same as above models, include logged version</w:t>
      </w:r>
    </w:p>
    <w:p w14:paraId="0CAA6AB5" w14:textId="0A4AFBB6" w:rsidR="00B556F9" w:rsidRDefault="00B556F9" w:rsidP="00EA4064">
      <w:pPr>
        <w:pStyle w:val="ListParagraph"/>
        <w:numPr>
          <w:ilvl w:val="0"/>
          <w:numId w:val="5"/>
        </w:numPr>
      </w:pPr>
      <w:r w:rsidRPr="00EA4064">
        <w:rPr>
          <w:b/>
        </w:rPr>
        <w:t>Africa</w:t>
      </w:r>
      <w:r w:rsidR="00B7424A">
        <w:t xml:space="preserve"> : include</w:t>
      </w:r>
    </w:p>
    <w:p w14:paraId="391CB38C" w14:textId="132AAD73" w:rsidR="00B556F9" w:rsidRDefault="00B556F9" w:rsidP="00EA4064">
      <w:pPr>
        <w:pStyle w:val="ListParagraph"/>
        <w:numPr>
          <w:ilvl w:val="0"/>
          <w:numId w:val="5"/>
        </w:numPr>
      </w:pPr>
      <w:r w:rsidRPr="00EA4064">
        <w:rPr>
          <w:b/>
        </w:rPr>
        <w:t>lag1_v2juhcind</w:t>
      </w:r>
      <w:r w:rsidR="00B7424A">
        <w:t xml:space="preserve"> : include, theoretically important – same as above models, use this one instead of the lower court independence measure</w:t>
      </w:r>
      <w:r>
        <w:t xml:space="preserve"> </w:t>
      </w:r>
    </w:p>
    <w:p w14:paraId="1D20D52F" w14:textId="674CBEE3" w:rsidR="00B556F9" w:rsidRPr="00EA4064" w:rsidRDefault="00B556F9" w:rsidP="00EA4064">
      <w:pPr>
        <w:pStyle w:val="ListParagraph"/>
        <w:numPr>
          <w:ilvl w:val="0"/>
          <w:numId w:val="5"/>
        </w:numPr>
        <w:rPr>
          <w:rFonts w:ascii="Calibri" w:eastAsia="Times New Roman" w:hAnsi="Calibri" w:cs="Times New Roman"/>
          <w:color w:val="000000"/>
        </w:rPr>
      </w:pPr>
      <w:r w:rsidRPr="00EA4064">
        <w:rPr>
          <w:rFonts w:ascii="Calibri" w:eastAsia="Times New Roman" w:hAnsi="Calibri" w:cs="Times New Roman"/>
          <w:color w:val="000000"/>
        </w:rPr>
        <w:t xml:space="preserve">lag1_pts </w:t>
      </w:r>
      <w:r w:rsidR="00B7424A">
        <w:rPr>
          <w:rFonts w:ascii="Calibri" w:eastAsia="Times New Roman" w:hAnsi="Calibri" w:cs="Times New Roman"/>
          <w:color w:val="000000"/>
        </w:rPr>
        <w:t>: this is not as important as the poi version in this model, but we could include as a control.  However, it is pretty highly correlated with several variables (including poi_pts), so may need to exclude.  Would rather have poi_pts included</w:t>
      </w:r>
    </w:p>
    <w:p w14:paraId="7B138996" w14:textId="77777777" w:rsidR="00CB009B" w:rsidRDefault="00CB009B" w:rsidP="00CB009B">
      <w:pPr>
        <w:pStyle w:val="ListParagraph"/>
        <w:numPr>
          <w:ilvl w:val="0"/>
          <w:numId w:val="5"/>
        </w:numPr>
        <w:rPr>
          <w:rFonts w:ascii="Calibri" w:eastAsia="Times New Roman" w:hAnsi="Calibri" w:cs="Times New Roman"/>
          <w:color w:val="000000"/>
        </w:rPr>
      </w:pPr>
      <w:r w:rsidRPr="00F546A1">
        <w:rPr>
          <w:rFonts w:ascii="Calibri" w:eastAsia="Times New Roman" w:hAnsi="Calibri" w:cs="Times New Roman"/>
          <w:b/>
          <w:color w:val="000000"/>
        </w:rPr>
        <w:t>lag1_p5_absidealdiffAvg</w:t>
      </w:r>
      <w:r>
        <w:rPr>
          <w:rFonts w:ascii="Calibri" w:eastAsia="Times New Roman" w:hAnsi="Calibri" w:cs="Times New Roman"/>
          <w:color w:val="000000"/>
        </w:rPr>
        <w:t xml:space="preserve"> : include - most important p5 variable</w:t>
      </w:r>
    </w:p>
    <w:p w14:paraId="6033555A" w14:textId="77777777" w:rsidR="00CB009B" w:rsidRPr="00F546A1" w:rsidRDefault="00CB009B" w:rsidP="00CB009B">
      <w:pPr>
        <w:pStyle w:val="ListParagraph"/>
        <w:numPr>
          <w:ilvl w:val="0"/>
          <w:numId w:val="5"/>
        </w:numPr>
        <w:rPr>
          <w:rFonts w:ascii="Calibri" w:eastAsia="Times New Roman" w:hAnsi="Calibri" w:cs="Times New Roman"/>
          <w:color w:val="000000"/>
        </w:rPr>
      </w:pPr>
      <w:r>
        <w:rPr>
          <w:rFonts w:ascii="Calibri" w:eastAsia="Times New Roman" w:hAnsi="Calibri" w:cs="Times New Roman"/>
          <w:color w:val="000000"/>
        </w:rPr>
        <w:t>country-specific ideal diff measures for each p5 country: we don’t care as much about these; would be interesting to see if they matter, but with high correlations among them and with the p5avg measure, we are ok with excluding</w:t>
      </w:r>
    </w:p>
    <w:p w14:paraId="2AB32E6A" w14:textId="71FB00DF" w:rsidR="00CB009B" w:rsidRDefault="00CB009B" w:rsidP="00CB009B">
      <w:pPr>
        <w:pStyle w:val="ListParagraph"/>
        <w:numPr>
          <w:ilvl w:val="0"/>
          <w:numId w:val="5"/>
        </w:numPr>
      </w:pPr>
      <w:r>
        <w:t>lag1_osv_rebel : this is only a control, don’t really care if we include</w:t>
      </w:r>
    </w:p>
    <w:p w14:paraId="37087053" w14:textId="659B25C6" w:rsidR="00CB009B" w:rsidRPr="00F546A1" w:rsidRDefault="00CB009B" w:rsidP="00CB009B">
      <w:pPr>
        <w:pStyle w:val="ListParagraph"/>
        <w:numPr>
          <w:ilvl w:val="0"/>
          <w:numId w:val="5"/>
        </w:numPr>
      </w:pPr>
      <w:r w:rsidRPr="00EA4064">
        <w:t>lag1_osv_state</w:t>
      </w:r>
      <w:r>
        <w:t xml:space="preserve"> : this is only a control in the formal stage model. Poi version is more important, though we can include this as a control if not a problem of high correlations</w:t>
      </w:r>
    </w:p>
    <w:p w14:paraId="30B128DB" w14:textId="77777777" w:rsidR="00CB009B" w:rsidRDefault="00CB009B" w:rsidP="00CB009B">
      <w:pPr>
        <w:pStyle w:val="ListParagraph"/>
        <w:numPr>
          <w:ilvl w:val="0"/>
          <w:numId w:val="5"/>
        </w:numPr>
      </w:pPr>
      <w:r>
        <w:t>country-specific intervention variables – we should probably exclude these, given missingness</w:t>
      </w:r>
    </w:p>
    <w:p w14:paraId="725A631B" w14:textId="77777777" w:rsidR="00CB009B" w:rsidRDefault="00CB009B" w:rsidP="00CB009B">
      <w:pPr>
        <w:pStyle w:val="ListParagraph"/>
        <w:numPr>
          <w:ilvl w:val="0"/>
          <w:numId w:val="5"/>
        </w:numPr>
      </w:pPr>
      <w:r w:rsidRPr="00F546A1">
        <w:rPr>
          <w:b/>
        </w:rPr>
        <w:t>lag1_p5_intv_rebel/_any/_mean/_prop</w:t>
      </w:r>
      <w:r>
        <w:t xml:space="preserve"> :  We should include 1 of these, but I’m not actually sure what each of them means.  What does the any vs mean vs prop suffix denote?  Also, are all of these just coded in the year the intervention occurs?  Would it be worth creating an indicator that switches on once an intervention occurs (and stays coded 1 from then on)?  </w:t>
      </w:r>
    </w:p>
    <w:p w14:paraId="1BE02892" w14:textId="01812A15" w:rsidR="00CB009B" w:rsidRDefault="00CB009B" w:rsidP="00CB009B">
      <w:pPr>
        <w:pStyle w:val="ListParagraph"/>
        <w:numPr>
          <w:ilvl w:val="0"/>
          <w:numId w:val="5"/>
        </w:numPr>
      </w:pPr>
      <w:r>
        <w:rPr>
          <w:b/>
        </w:rPr>
        <w:t>lag1_p5_intv_</w:t>
      </w:r>
      <w:r w:rsidRPr="00247C2E">
        <w:rPr>
          <w:b/>
        </w:rPr>
        <w:t>state/</w:t>
      </w:r>
      <w:r w:rsidRPr="00F546A1">
        <w:rPr>
          <w:b/>
        </w:rPr>
        <w:t>_any/_mean/_prop</w:t>
      </w:r>
      <w:r w:rsidRPr="00247C2E">
        <w:t xml:space="preserve"> :</w:t>
      </w:r>
      <w:r>
        <w:t xml:space="preserve"> same as above variable</w:t>
      </w:r>
    </w:p>
    <w:p w14:paraId="34FD8989" w14:textId="67ABF972" w:rsidR="00CB009B" w:rsidRDefault="00CB009B" w:rsidP="00CB009B">
      <w:pPr>
        <w:pStyle w:val="ListParagraph"/>
        <w:numPr>
          <w:ilvl w:val="0"/>
          <w:numId w:val="5"/>
        </w:numPr>
      </w:pPr>
      <w:r w:rsidRPr="00EA4064">
        <w:rPr>
          <w:b/>
        </w:rPr>
        <w:lastRenderedPageBreak/>
        <w:t>referral type variables</w:t>
      </w:r>
      <w:r>
        <w:t>: include in formal model.  Makes most sense to create a UNSC_referral dummy vs all other types, probably.</w:t>
      </w:r>
    </w:p>
    <w:p w14:paraId="10E4C166" w14:textId="77777777" w:rsidR="00CB009B" w:rsidRDefault="00CB009B" w:rsidP="00B556F9">
      <w:pPr>
        <w:rPr>
          <w:rFonts w:ascii="Calibri" w:eastAsia="Times New Roman" w:hAnsi="Calibri" w:cs="Times New Roman"/>
          <w:color w:val="000000"/>
        </w:rPr>
      </w:pPr>
    </w:p>
    <w:p w14:paraId="12E6B7C1" w14:textId="77777777" w:rsidR="00CB009B" w:rsidRPr="00F546A1" w:rsidRDefault="00CB009B" w:rsidP="00CB009B">
      <w:pPr>
        <w:rPr>
          <w:b/>
        </w:rPr>
      </w:pPr>
      <w:r>
        <w:rPr>
          <w:b/>
        </w:rPr>
        <w:t>INCLUDE ONLY IN ROBUSTNESS CHECK:</w:t>
      </w:r>
    </w:p>
    <w:p w14:paraId="382411C0" w14:textId="77777777" w:rsidR="00CB009B" w:rsidRDefault="00CB009B" w:rsidP="00CB009B">
      <w:r>
        <w:t>(Alliance variables - up to 2013)</w:t>
      </w:r>
    </w:p>
    <w:p w14:paraId="5AC9B3C9" w14:textId="25121F45" w:rsidR="00CB009B" w:rsidRDefault="00CB009B" w:rsidP="00EA4064">
      <w:pPr>
        <w:pStyle w:val="ListParagraph"/>
        <w:numPr>
          <w:ilvl w:val="0"/>
          <w:numId w:val="5"/>
        </w:numPr>
      </w:pPr>
      <w:r w:rsidRPr="00EA4064">
        <w:rPr>
          <w:b/>
        </w:rPr>
        <w:t>lag1_p5_anyAll/_NoNonAgg/defAll</w:t>
      </w:r>
      <w:r>
        <w:t xml:space="preserve"> : I don’t have a strong preference for whether we do all alliances, only defensive, or all except non-aggression.  Correlations seem to generally be highest for defensive, so I’d be fine with one of the other versions (maybe all except non-aggression??).  </w:t>
      </w:r>
    </w:p>
    <w:p w14:paraId="07031957" w14:textId="63AC1589" w:rsidR="00CB009B" w:rsidRPr="00EA4064" w:rsidRDefault="00CB009B" w:rsidP="00EA4064">
      <w:pPr>
        <w:pStyle w:val="ListParagraph"/>
        <w:numPr>
          <w:ilvl w:val="0"/>
          <w:numId w:val="5"/>
        </w:numPr>
      </w:pPr>
      <w:r w:rsidRPr="00EA4064">
        <w:t>p5 country-specific alliance variables : like the ideal point vars, it would be cool to see if any of these matter, but if correlations are too high, I’m fine with excluding.  The p5 alliance aggregate variable is more important.  If we do include, use whichever version we used for the above (defensive, no non aggression, all)</w:t>
      </w:r>
    </w:p>
    <w:p w14:paraId="1CEFC0A0" w14:textId="77777777" w:rsidR="00CB009B" w:rsidRPr="00EA4064" w:rsidRDefault="00CB009B" w:rsidP="00CB009B"/>
    <w:p w14:paraId="34BD7F6F" w14:textId="77777777" w:rsidR="00CB009B" w:rsidRDefault="00CB009B" w:rsidP="00CB009B">
      <w:r>
        <w:t>(Trade variables – up to 2013)</w:t>
      </w:r>
    </w:p>
    <w:p w14:paraId="64CE9FD6" w14:textId="7ED9C93A" w:rsidR="00CB009B" w:rsidRDefault="00CB009B" w:rsidP="00EA4064">
      <w:pPr>
        <w:pStyle w:val="ListParagraph"/>
        <w:numPr>
          <w:ilvl w:val="0"/>
          <w:numId w:val="5"/>
        </w:numPr>
      </w:pPr>
      <w:r w:rsidRPr="00EA4064">
        <w:rPr>
          <w:b/>
        </w:rPr>
        <w:t>lag1_p5_trade/Prop</w:t>
      </w:r>
      <w:r>
        <w:t xml:space="preserve"> : I think the tradeProp variable makes more sense than the total level of trade variable, so I’d vote to use that one</w:t>
      </w:r>
    </w:p>
    <w:p w14:paraId="65D6BEC4" w14:textId="51F057F4" w:rsidR="00CB009B" w:rsidRDefault="00CB009B" w:rsidP="00EA4064">
      <w:pPr>
        <w:pStyle w:val="ListParagraph"/>
        <w:numPr>
          <w:ilvl w:val="0"/>
          <w:numId w:val="5"/>
        </w:numPr>
      </w:pPr>
      <w:r>
        <w:t>p5 country-specific trade variables: like alliance variables, it would be cool to include each of these (trade prop versions) if correlations are not a big problem, but the aggregate variable is more important</w:t>
      </w:r>
    </w:p>
    <w:p w14:paraId="5817072F" w14:textId="77777777" w:rsidR="00B556F9" w:rsidRDefault="00B556F9"/>
    <w:p w14:paraId="4BB08B10" w14:textId="77777777" w:rsidR="00CB009B" w:rsidRDefault="00CB009B">
      <w:pPr>
        <w:rPr>
          <w:b/>
          <w:u w:val="single"/>
        </w:rPr>
      </w:pPr>
      <w:r>
        <w:rPr>
          <w:b/>
          <w:u w:val="single"/>
        </w:rPr>
        <w:br w:type="page"/>
      </w:r>
    </w:p>
    <w:p w14:paraId="696247C7" w14:textId="42820DF8" w:rsidR="003E69BE" w:rsidRDefault="003E69BE" w:rsidP="003E69BE">
      <w:r>
        <w:rPr>
          <w:b/>
          <w:u w:val="single"/>
        </w:rPr>
        <w:lastRenderedPageBreak/>
        <w:t>MODEL 4 - Escalation Opposition</w:t>
      </w:r>
      <w:r w:rsidRPr="001E307A">
        <w:rPr>
          <w:b/>
          <w:u w:val="single"/>
        </w:rPr>
        <w:t>:</w:t>
      </w:r>
      <w:r>
        <w:rPr>
          <w:b/>
          <w:u w:val="single"/>
        </w:rPr>
        <w:t xml:space="preserve">  </w:t>
      </w:r>
      <w:r>
        <w:t>DV=onset of opposition-focused formal investigation</w:t>
      </w:r>
    </w:p>
    <w:p w14:paraId="7A688032" w14:textId="77777777" w:rsidR="003E69BE" w:rsidRDefault="003E69BE" w:rsidP="003E69BE"/>
    <w:p w14:paraId="160AF561" w14:textId="68C1161D" w:rsidR="003E69BE" w:rsidRDefault="003E69BE" w:rsidP="003E69BE">
      <w:r>
        <w:t>*Case Universe = either all country years (and include dummy for ongoing prelim_icc_opp), or ONLY include country years with ongoing opposition-focused prelim</w:t>
      </w:r>
    </w:p>
    <w:p w14:paraId="3D743D6A" w14:textId="77777777" w:rsidR="003E69BE" w:rsidRPr="00F546A1" w:rsidRDefault="003E69BE" w:rsidP="003E69BE">
      <w:pPr>
        <w:ind w:firstLine="720"/>
      </w:pPr>
      <w:r>
        <w:t>- try the latter option first</w:t>
      </w:r>
    </w:p>
    <w:p w14:paraId="2F64E7AC" w14:textId="77777777" w:rsidR="003E69BE" w:rsidRDefault="003E69BE" w:rsidP="003E69BE">
      <w:pPr>
        <w:rPr>
          <w:rFonts w:ascii="Calibri" w:eastAsia="Times New Roman" w:hAnsi="Calibri" w:cs="Times New Roman"/>
          <w:color w:val="000000"/>
        </w:rPr>
      </w:pPr>
    </w:p>
    <w:p w14:paraId="4D1874FF" w14:textId="77777777" w:rsidR="003E69BE" w:rsidRPr="00F546A1" w:rsidRDefault="003E69BE" w:rsidP="003E69BE">
      <w:pPr>
        <w:rPr>
          <w:rFonts w:ascii="Calibri" w:eastAsia="Times New Roman" w:hAnsi="Calibri" w:cs="Times New Roman"/>
          <w:b/>
          <w:color w:val="000000"/>
        </w:rPr>
      </w:pPr>
      <w:r>
        <w:rPr>
          <w:rFonts w:ascii="Calibri" w:eastAsia="Times New Roman" w:hAnsi="Calibri" w:cs="Times New Roman"/>
          <w:b/>
          <w:color w:val="000000"/>
        </w:rPr>
        <w:t>Going down the Variable list:  Bolded variables are most important.  See notes on whether to include/exclude each variable below</w:t>
      </w:r>
      <w:r w:rsidRPr="00F546A1">
        <w:rPr>
          <w:rFonts w:ascii="Calibri" w:eastAsia="Times New Roman" w:hAnsi="Calibri" w:cs="Times New Roman"/>
          <w:b/>
          <w:color w:val="000000"/>
        </w:rPr>
        <w:t>:</w:t>
      </w:r>
    </w:p>
    <w:p w14:paraId="27947980" w14:textId="7FB8FC16" w:rsidR="00D03BF4" w:rsidRDefault="00D03BF4" w:rsidP="00EA4064">
      <w:pPr>
        <w:pStyle w:val="ListParagraph"/>
        <w:numPr>
          <w:ilvl w:val="0"/>
          <w:numId w:val="8"/>
        </w:numPr>
        <w:rPr>
          <w:rFonts w:ascii="Calibri" w:eastAsia="Times New Roman" w:hAnsi="Calibri" w:cs="Times New Roman"/>
          <w:color w:val="000000"/>
        </w:rPr>
      </w:pPr>
      <w:r w:rsidRPr="00EA4064">
        <w:rPr>
          <w:rFonts w:ascii="Calibri" w:eastAsia="Times New Roman" w:hAnsi="Calibri" w:cs="Times New Roman"/>
          <w:b/>
          <w:color w:val="000000"/>
        </w:rPr>
        <w:t>icc_rat</w:t>
      </w:r>
      <w:r w:rsidR="003E69BE">
        <w:rPr>
          <w:rFonts w:ascii="Calibri" w:eastAsia="Times New Roman" w:hAnsi="Calibri" w:cs="Times New Roman"/>
          <w:color w:val="000000"/>
        </w:rPr>
        <w:t xml:space="preserve"> : include </w:t>
      </w:r>
    </w:p>
    <w:p w14:paraId="0605DDB9" w14:textId="5D36C9F3" w:rsidR="00D03BF4" w:rsidRPr="00EA4064" w:rsidRDefault="00D03BF4" w:rsidP="00EA4064">
      <w:pPr>
        <w:pStyle w:val="ListParagraph"/>
        <w:numPr>
          <w:ilvl w:val="0"/>
          <w:numId w:val="8"/>
        </w:numPr>
        <w:rPr>
          <w:rFonts w:ascii="Calibri" w:eastAsia="Times New Roman" w:hAnsi="Calibri" w:cs="Times New Roman"/>
          <w:color w:val="000000"/>
        </w:rPr>
      </w:pPr>
      <w:r w:rsidRPr="00EA4064">
        <w:rPr>
          <w:rFonts w:ascii="Calibri" w:eastAsia="Times New Roman" w:hAnsi="Calibri" w:cs="Times New Roman"/>
          <w:color w:val="000000"/>
        </w:rPr>
        <w:t>lag1_poi_osv_state</w:t>
      </w:r>
      <w:r w:rsidR="003E69BE">
        <w:rPr>
          <w:rFonts w:ascii="Calibri" w:eastAsia="Times New Roman" w:hAnsi="Calibri" w:cs="Times New Roman"/>
          <w:color w:val="000000"/>
        </w:rPr>
        <w:t xml:space="preserve"> : this would only be a control, not theoretically important in the opp model.  Decently correlated with poi_osv_rebel, which is much more important for this model, so I’m ok with excluding (be consistent with model 3)</w:t>
      </w:r>
    </w:p>
    <w:p w14:paraId="2A17BADB" w14:textId="4E7FCCEC" w:rsidR="00D03BF4" w:rsidRPr="00EA4064" w:rsidRDefault="00D03BF4" w:rsidP="00EA4064">
      <w:pPr>
        <w:pStyle w:val="ListParagraph"/>
        <w:numPr>
          <w:ilvl w:val="0"/>
          <w:numId w:val="8"/>
        </w:numPr>
        <w:rPr>
          <w:rFonts w:ascii="Calibri" w:eastAsia="Times New Roman" w:hAnsi="Calibri" w:cs="Times New Roman"/>
          <w:color w:val="000000"/>
        </w:rPr>
      </w:pPr>
      <w:r w:rsidRPr="00EA4064">
        <w:rPr>
          <w:rFonts w:ascii="Calibri" w:eastAsia="Times New Roman" w:hAnsi="Calibri" w:cs="Times New Roman"/>
          <w:b/>
          <w:color w:val="000000"/>
        </w:rPr>
        <w:t>lag1_poi_osv_rebel</w:t>
      </w:r>
      <w:r w:rsidR="003E69BE">
        <w:rPr>
          <w:rFonts w:ascii="Calibri" w:eastAsia="Times New Roman" w:hAnsi="Calibri" w:cs="Times New Roman"/>
          <w:color w:val="000000"/>
        </w:rPr>
        <w:t xml:space="preserve"> : include, very important theoretically</w:t>
      </w:r>
    </w:p>
    <w:p w14:paraId="25042E2E" w14:textId="77777777" w:rsidR="003E69BE" w:rsidRDefault="00D03BF4" w:rsidP="00EA4064">
      <w:pPr>
        <w:pStyle w:val="ListParagraph"/>
        <w:numPr>
          <w:ilvl w:val="0"/>
          <w:numId w:val="8"/>
        </w:numPr>
        <w:rPr>
          <w:rFonts w:ascii="Calibri" w:eastAsia="Times New Roman" w:hAnsi="Calibri" w:cs="Times New Roman"/>
          <w:color w:val="000000"/>
        </w:rPr>
      </w:pPr>
      <w:r w:rsidRPr="00EA4064">
        <w:rPr>
          <w:rFonts w:ascii="Calibri" w:eastAsia="Times New Roman" w:hAnsi="Calibri" w:cs="Times New Roman"/>
          <w:color w:val="000000"/>
        </w:rPr>
        <w:t>lag1_poi_osv_total</w:t>
      </w:r>
      <w:r w:rsidR="003E69BE">
        <w:rPr>
          <w:rFonts w:ascii="Calibri" w:eastAsia="Times New Roman" w:hAnsi="Calibri" w:cs="Times New Roman"/>
          <w:color w:val="000000"/>
        </w:rPr>
        <w:t xml:space="preserve"> : EXCLUDE this one; not theoretically what we want, and is correlated with other poi variables</w:t>
      </w:r>
    </w:p>
    <w:p w14:paraId="6B682352" w14:textId="54CA787E" w:rsidR="00D03BF4" w:rsidRPr="00EA4064" w:rsidRDefault="003E69BE" w:rsidP="00EA4064">
      <w:pPr>
        <w:pStyle w:val="ListParagraph"/>
        <w:numPr>
          <w:ilvl w:val="0"/>
          <w:numId w:val="8"/>
        </w:numPr>
        <w:rPr>
          <w:rFonts w:ascii="Calibri" w:eastAsia="Times New Roman" w:hAnsi="Calibri" w:cs="Times New Roman"/>
          <w:color w:val="000000"/>
        </w:rPr>
      </w:pPr>
      <w:r>
        <w:rPr>
          <w:rFonts w:ascii="Calibri" w:eastAsia="Times New Roman" w:hAnsi="Calibri" w:cs="Times New Roman"/>
          <w:color w:val="000000"/>
        </w:rPr>
        <w:t>lag1_poi_pts : not theoretically important for rebel model, and is correlated with some other variables.  Not important to include.</w:t>
      </w:r>
    </w:p>
    <w:p w14:paraId="151FF0BC" w14:textId="5C9E15E8" w:rsidR="00D03BF4" w:rsidRPr="00EA4064" w:rsidRDefault="00D03BF4" w:rsidP="00EA4064">
      <w:pPr>
        <w:pStyle w:val="ListParagraph"/>
        <w:numPr>
          <w:ilvl w:val="0"/>
          <w:numId w:val="8"/>
        </w:numPr>
        <w:rPr>
          <w:rFonts w:ascii="Calibri" w:eastAsia="Times New Roman" w:hAnsi="Calibri" w:cs="Times New Roman"/>
          <w:color w:val="000000"/>
        </w:rPr>
      </w:pPr>
      <w:r w:rsidRPr="00EA4064">
        <w:rPr>
          <w:rFonts w:ascii="Calibri" w:eastAsia="Times New Roman" w:hAnsi="Calibri" w:cs="Times New Roman"/>
          <w:color w:val="000000"/>
        </w:rPr>
        <w:t>lag1_civilwar</w:t>
      </w:r>
      <w:r w:rsidR="003E69BE">
        <w:rPr>
          <w:rFonts w:ascii="Calibri" w:eastAsia="Times New Roman" w:hAnsi="Calibri" w:cs="Times New Roman"/>
          <w:color w:val="000000"/>
        </w:rPr>
        <w:t xml:space="preserve"> : include</w:t>
      </w:r>
    </w:p>
    <w:p w14:paraId="05631E2A" w14:textId="44DD3317" w:rsidR="00D03BF4" w:rsidRPr="00EA4064" w:rsidRDefault="00D03BF4" w:rsidP="00EA4064">
      <w:pPr>
        <w:pStyle w:val="ListParagraph"/>
        <w:numPr>
          <w:ilvl w:val="0"/>
          <w:numId w:val="8"/>
        </w:numPr>
        <w:rPr>
          <w:rFonts w:ascii="Calibri" w:eastAsia="Times New Roman" w:hAnsi="Calibri" w:cs="Times New Roman"/>
          <w:color w:val="000000"/>
        </w:rPr>
      </w:pPr>
      <w:r w:rsidRPr="00EA4064">
        <w:rPr>
          <w:rFonts w:ascii="Calibri" w:eastAsia="Times New Roman" w:hAnsi="Calibri" w:cs="Times New Roman"/>
          <w:color w:val="000000"/>
        </w:rPr>
        <w:t xml:space="preserve">lag1_polity2 </w:t>
      </w:r>
      <w:r w:rsidR="003E69BE">
        <w:rPr>
          <w:rFonts w:ascii="Calibri" w:eastAsia="Times New Roman" w:hAnsi="Calibri" w:cs="Times New Roman"/>
          <w:color w:val="000000"/>
        </w:rPr>
        <w:t>: same as aboe models, d</w:t>
      </w:r>
      <w:r w:rsidRPr="00EA4064">
        <w:rPr>
          <w:rFonts w:ascii="Calibri" w:eastAsia="Times New Roman" w:hAnsi="Calibri" w:cs="Times New Roman"/>
          <w:color w:val="000000"/>
        </w:rPr>
        <w:t>rop if problems</w:t>
      </w:r>
      <w:r w:rsidR="003E69BE">
        <w:rPr>
          <w:rFonts w:ascii="Calibri" w:eastAsia="Times New Roman" w:hAnsi="Calibri" w:cs="Times New Roman"/>
          <w:color w:val="000000"/>
        </w:rPr>
        <w:t xml:space="preserve"> of high correlations</w:t>
      </w:r>
    </w:p>
    <w:p w14:paraId="4688D7C5" w14:textId="20726538" w:rsidR="00D03BF4" w:rsidRDefault="00D03BF4" w:rsidP="00EA4064">
      <w:pPr>
        <w:pStyle w:val="ListParagraph"/>
        <w:numPr>
          <w:ilvl w:val="0"/>
          <w:numId w:val="8"/>
        </w:numPr>
      </w:pPr>
      <w:r w:rsidRPr="00B928B4">
        <w:t xml:space="preserve">GDP variables </w:t>
      </w:r>
      <w:r w:rsidR="003E69BE">
        <w:t>: same as above models, choose one version to include.  Not theoretically important</w:t>
      </w:r>
      <w:r w:rsidR="003E69BE" w:rsidRPr="00B928B4" w:rsidDel="003E69BE">
        <w:t xml:space="preserve"> </w:t>
      </w:r>
    </w:p>
    <w:p w14:paraId="0ACA8858" w14:textId="5FA1E404" w:rsidR="00D03BF4" w:rsidRPr="00EA4064" w:rsidRDefault="00D03BF4" w:rsidP="00EA4064">
      <w:pPr>
        <w:pStyle w:val="ListParagraph"/>
        <w:numPr>
          <w:ilvl w:val="0"/>
          <w:numId w:val="8"/>
        </w:numPr>
        <w:rPr>
          <w:rFonts w:ascii="Calibri" w:eastAsia="Times New Roman" w:hAnsi="Calibri" w:cs="Times New Roman"/>
          <w:color w:val="000000"/>
        </w:rPr>
      </w:pPr>
      <w:r w:rsidRPr="00EA4064">
        <w:rPr>
          <w:rFonts w:ascii="Calibri" w:eastAsia="Times New Roman" w:hAnsi="Calibri" w:cs="Times New Roman"/>
          <w:color w:val="000000"/>
        </w:rPr>
        <w:t>lag1_popLog</w:t>
      </w:r>
      <w:r w:rsidR="00C75F9B" w:rsidRPr="00EA4064">
        <w:rPr>
          <w:rFonts w:ascii="Calibri" w:eastAsia="Times New Roman" w:hAnsi="Calibri" w:cs="Times New Roman"/>
          <w:color w:val="000000"/>
        </w:rPr>
        <w:t xml:space="preserve"> </w:t>
      </w:r>
      <w:r w:rsidR="003E69BE">
        <w:rPr>
          <w:rFonts w:ascii="Calibri" w:eastAsia="Times New Roman" w:hAnsi="Calibri" w:cs="Times New Roman"/>
          <w:color w:val="000000"/>
        </w:rPr>
        <w:t>: same as above models, include logged pop</w:t>
      </w:r>
    </w:p>
    <w:p w14:paraId="16DD6167" w14:textId="70E5BFE5" w:rsidR="00D03BF4" w:rsidRDefault="00D03BF4" w:rsidP="00EA4064">
      <w:pPr>
        <w:pStyle w:val="ListParagraph"/>
        <w:numPr>
          <w:ilvl w:val="0"/>
          <w:numId w:val="8"/>
        </w:numPr>
      </w:pPr>
      <w:r w:rsidRPr="00EA4064">
        <w:rPr>
          <w:b/>
        </w:rPr>
        <w:t>Africa</w:t>
      </w:r>
      <w:r w:rsidR="003E69BE">
        <w:t xml:space="preserve"> : include</w:t>
      </w:r>
    </w:p>
    <w:p w14:paraId="1AC49367" w14:textId="77777777" w:rsidR="003E69BE" w:rsidRDefault="003E69BE" w:rsidP="003E69BE">
      <w:pPr>
        <w:pStyle w:val="ListParagraph"/>
        <w:numPr>
          <w:ilvl w:val="0"/>
          <w:numId w:val="8"/>
        </w:numPr>
      </w:pPr>
      <w:r w:rsidRPr="00F546A1">
        <w:rPr>
          <w:b/>
        </w:rPr>
        <w:t>lag1_v2juhcind</w:t>
      </w:r>
      <w:r>
        <w:t xml:space="preserve"> : include, theoretically important – same as above models, use this one instead of the lower court independence measure </w:t>
      </w:r>
    </w:p>
    <w:p w14:paraId="45EE6032" w14:textId="6D2EB9BA" w:rsidR="00D03BF4" w:rsidRDefault="003E69BE" w:rsidP="00EA4064">
      <w:pPr>
        <w:pStyle w:val="ListParagraph"/>
        <w:numPr>
          <w:ilvl w:val="0"/>
          <w:numId w:val="8"/>
        </w:numPr>
      </w:pPr>
      <w:r>
        <w:t>lag1_pts : not an important variable in the opposition model.  High correlations, so ok with excluding if necessary</w:t>
      </w:r>
    </w:p>
    <w:p w14:paraId="69F55A09" w14:textId="77777777" w:rsidR="003E69BE" w:rsidRDefault="003E69BE" w:rsidP="003E69BE">
      <w:pPr>
        <w:pStyle w:val="ListParagraph"/>
        <w:numPr>
          <w:ilvl w:val="0"/>
          <w:numId w:val="8"/>
        </w:numPr>
        <w:rPr>
          <w:rFonts w:ascii="Calibri" w:eastAsia="Times New Roman" w:hAnsi="Calibri" w:cs="Times New Roman"/>
          <w:color w:val="000000"/>
        </w:rPr>
      </w:pPr>
      <w:r w:rsidRPr="00F546A1">
        <w:rPr>
          <w:rFonts w:ascii="Calibri" w:eastAsia="Times New Roman" w:hAnsi="Calibri" w:cs="Times New Roman"/>
          <w:b/>
          <w:color w:val="000000"/>
        </w:rPr>
        <w:t>lag1_p5_absidealdiffAvg</w:t>
      </w:r>
      <w:r>
        <w:rPr>
          <w:rFonts w:ascii="Calibri" w:eastAsia="Times New Roman" w:hAnsi="Calibri" w:cs="Times New Roman"/>
          <w:color w:val="000000"/>
        </w:rPr>
        <w:t xml:space="preserve"> : include - most important p5 variable</w:t>
      </w:r>
    </w:p>
    <w:p w14:paraId="048BF12D" w14:textId="77777777" w:rsidR="003E69BE" w:rsidRPr="00F546A1" w:rsidRDefault="003E69BE" w:rsidP="003E69BE">
      <w:pPr>
        <w:pStyle w:val="ListParagraph"/>
        <w:numPr>
          <w:ilvl w:val="0"/>
          <w:numId w:val="8"/>
        </w:numPr>
        <w:rPr>
          <w:rFonts w:ascii="Calibri" w:eastAsia="Times New Roman" w:hAnsi="Calibri" w:cs="Times New Roman"/>
          <w:color w:val="000000"/>
        </w:rPr>
      </w:pPr>
      <w:r>
        <w:rPr>
          <w:rFonts w:ascii="Calibri" w:eastAsia="Times New Roman" w:hAnsi="Calibri" w:cs="Times New Roman"/>
          <w:color w:val="000000"/>
        </w:rPr>
        <w:t>country-specific ideal diff measures for each p5 country: we don’t care as much about these; would be interesting to see if they matter, but with high correlations among them and with the p5avg measure, we are ok with excluding</w:t>
      </w:r>
    </w:p>
    <w:p w14:paraId="13091483" w14:textId="16839DDB" w:rsidR="003E69BE" w:rsidRDefault="003E69BE" w:rsidP="003E69BE">
      <w:pPr>
        <w:pStyle w:val="ListParagraph"/>
        <w:numPr>
          <w:ilvl w:val="0"/>
          <w:numId w:val="8"/>
        </w:numPr>
      </w:pPr>
      <w:r>
        <w:t>lag1_osv_rebel : this is only a control in the formal stage model. Poi version is more important, though we can include this as a control if not a problem of high correlations</w:t>
      </w:r>
    </w:p>
    <w:p w14:paraId="5E649FE2" w14:textId="5538DD1F" w:rsidR="003E69BE" w:rsidRPr="00F546A1" w:rsidRDefault="003E69BE" w:rsidP="003E69BE">
      <w:pPr>
        <w:pStyle w:val="ListParagraph"/>
        <w:numPr>
          <w:ilvl w:val="0"/>
          <w:numId w:val="8"/>
        </w:numPr>
      </w:pPr>
      <w:r w:rsidRPr="00F546A1">
        <w:t>lag1_osv_state</w:t>
      </w:r>
      <w:r>
        <w:t xml:space="preserve"> : this is only a control, don’t really care if we include</w:t>
      </w:r>
    </w:p>
    <w:p w14:paraId="6B41BBD5" w14:textId="77777777" w:rsidR="003E69BE" w:rsidRDefault="003E69BE" w:rsidP="003E69BE">
      <w:pPr>
        <w:pStyle w:val="ListParagraph"/>
        <w:numPr>
          <w:ilvl w:val="0"/>
          <w:numId w:val="8"/>
        </w:numPr>
      </w:pPr>
      <w:r>
        <w:t>country-specific intervention variables – we should probably exclude these, given missingness</w:t>
      </w:r>
    </w:p>
    <w:p w14:paraId="53CFBC9C" w14:textId="77777777" w:rsidR="003E69BE" w:rsidRDefault="003E69BE" w:rsidP="003E69BE">
      <w:pPr>
        <w:pStyle w:val="ListParagraph"/>
        <w:numPr>
          <w:ilvl w:val="0"/>
          <w:numId w:val="8"/>
        </w:numPr>
      </w:pPr>
      <w:r w:rsidRPr="00F546A1">
        <w:rPr>
          <w:b/>
        </w:rPr>
        <w:t>lag1_p5_intv_rebel/_any/_mean/_prop</w:t>
      </w:r>
      <w:r>
        <w:t xml:space="preserve"> :  We should include 1 of these, but I’m not actually sure what each of them means.  What does the any vs mean vs prop suffix denote?  Also, are all of these just coded in the year the intervention occurs?  Would it be worth creating an indicator that switches on once an intervention occurs (and stays coded 1 from then on)?  </w:t>
      </w:r>
    </w:p>
    <w:p w14:paraId="63838B9B" w14:textId="77777777" w:rsidR="003E69BE" w:rsidRDefault="003E69BE" w:rsidP="003E69BE">
      <w:pPr>
        <w:pStyle w:val="ListParagraph"/>
        <w:numPr>
          <w:ilvl w:val="0"/>
          <w:numId w:val="8"/>
        </w:numPr>
      </w:pPr>
      <w:r>
        <w:rPr>
          <w:b/>
        </w:rPr>
        <w:t>lag1_p5_intv_</w:t>
      </w:r>
      <w:r w:rsidRPr="00247C2E">
        <w:rPr>
          <w:b/>
        </w:rPr>
        <w:t>state/</w:t>
      </w:r>
      <w:r w:rsidRPr="00F546A1">
        <w:rPr>
          <w:b/>
        </w:rPr>
        <w:t>_any/_mean/_prop</w:t>
      </w:r>
      <w:r w:rsidRPr="00247C2E">
        <w:t xml:space="preserve"> :</w:t>
      </w:r>
      <w:r>
        <w:t xml:space="preserve"> same as above variable</w:t>
      </w:r>
    </w:p>
    <w:p w14:paraId="388A856A" w14:textId="352CFBD1" w:rsidR="003E69BE" w:rsidRDefault="003E69BE" w:rsidP="003E69BE">
      <w:pPr>
        <w:pStyle w:val="ListParagraph"/>
        <w:numPr>
          <w:ilvl w:val="0"/>
          <w:numId w:val="8"/>
        </w:numPr>
      </w:pPr>
      <w:r w:rsidRPr="00F546A1">
        <w:rPr>
          <w:b/>
        </w:rPr>
        <w:lastRenderedPageBreak/>
        <w:t>referral type variables</w:t>
      </w:r>
      <w:r>
        <w:t>: include.  Makes most sense to create a UNSC_referral dummy vs all other types, probably.</w:t>
      </w:r>
    </w:p>
    <w:p w14:paraId="5A5F2F88" w14:textId="6EFF5A52" w:rsidR="003E69BE" w:rsidRDefault="003E69BE" w:rsidP="00D03BF4"/>
    <w:p w14:paraId="3524A829" w14:textId="77777777" w:rsidR="003E69BE" w:rsidRPr="00F546A1" w:rsidRDefault="003E69BE" w:rsidP="003E69BE">
      <w:pPr>
        <w:rPr>
          <w:b/>
        </w:rPr>
      </w:pPr>
      <w:r>
        <w:rPr>
          <w:b/>
        </w:rPr>
        <w:t>INCLUDE ONLY IN ROBUSTNESS CHECK:</w:t>
      </w:r>
    </w:p>
    <w:p w14:paraId="5A53EE3B" w14:textId="77777777" w:rsidR="003E69BE" w:rsidRDefault="003E69BE" w:rsidP="003E69BE">
      <w:r>
        <w:t>(Alliance variables - up to 2013)</w:t>
      </w:r>
    </w:p>
    <w:p w14:paraId="60E744A5" w14:textId="77777777" w:rsidR="003E69BE" w:rsidRDefault="003E69BE" w:rsidP="00EA4064">
      <w:pPr>
        <w:pStyle w:val="ListParagraph"/>
        <w:numPr>
          <w:ilvl w:val="0"/>
          <w:numId w:val="5"/>
        </w:numPr>
      </w:pPr>
      <w:r w:rsidRPr="00F546A1">
        <w:rPr>
          <w:b/>
        </w:rPr>
        <w:t>lag1_p5_anyAll/_NoNonAgg/defAll</w:t>
      </w:r>
      <w:r>
        <w:t xml:space="preserve"> : I don’t have a strong preference for whether we do all alliances, only defensive, or all except non-aggression.  Correlations seem to generally be highest for defensive, so I’d be fine with one of the other versions (maybe all except non-aggression??).  </w:t>
      </w:r>
    </w:p>
    <w:p w14:paraId="23414768" w14:textId="77777777" w:rsidR="003E69BE" w:rsidRDefault="003E69BE" w:rsidP="00EA4064">
      <w:pPr>
        <w:pStyle w:val="ListParagraph"/>
        <w:numPr>
          <w:ilvl w:val="0"/>
          <w:numId w:val="5"/>
        </w:numPr>
      </w:pPr>
      <w:r w:rsidRPr="00F546A1">
        <w:t>p5 country-</w:t>
      </w:r>
      <w:r>
        <w:t>specific alliance variables : like the ideal point vars, it would be cool to see if any of these matter, but if correlations are too high, I’m fine with excluding.  The p5 alliance aggregate variable is more important.  If we do include, use whichever version we used for the above (defensive, no non aggression, all)</w:t>
      </w:r>
    </w:p>
    <w:p w14:paraId="1A5D35FA" w14:textId="77777777" w:rsidR="003E69BE" w:rsidRDefault="003E69BE" w:rsidP="003E69BE"/>
    <w:p w14:paraId="04EC7F75" w14:textId="77777777" w:rsidR="003E69BE" w:rsidRDefault="003E69BE" w:rsidP="003E69BE">
      <w:r>
        <w:t>(Trade variables – up to 2013)</w:t>
      </w:r>
    </w:p>
    <w:p w14:paraId="7FE2517D" w14:textId="77777777" w:rsidR="003E69BE" w:rsidRDefault="003E69BE" w:rsidP="00EA4064">
      <w:pPr>
        <w:pStyle w:val="ListParagraph"/>
        <w:numPr>
          <w:ilvl w:val="0"/>
          <w:numId w:val="5"/>
        </w:numPr>
      </w:pPr>
      <w:r w:rsidRPr="00F546A1">
        <w:rPr>
          <w:b/>
        </w:rPr>
        <w:t>lag1_p5_trade/Prop</w:t>
      </w:r>
      <w:r>
        <w:t xml:space="preserve"> : I think the tradeProp variable makes more sense than the total level of trade variable, so I’d vote to use that one</w:t>
      </w:r>
    </w:p>
    <w:p w14:paraId="285D2C23" w14:textId="77777777" w:rsidR="003E69BE" w:rsidRDefault="003E69BE" w:rsidP="00EA4064">
      <w:pPr>
        <w:pStyle w:val="ListParagraph"/>
        <w:numPr>
          <w:ilvl w:val="0"/>
          <w:numId w:val="5"/>
        </w:numPr>
      </w:pPr>
      <w:r>
        <w:t>p5 country-specific trade variables: like alliance variables, it would be cool to include each of these (trade prop versions) if correlations are not a big problem, but the aggregate variable is more important</w:t>
      </w:r>
    </w:p>
    <w:p w14:paraId="02DCFDC0" w14:textId="77777777" w:rsidR="003E69BE" w:rsidRDefault="003E69BE"/>
    <w:sectPr w:rsidR="003E69BE" w:rsidSect="007F66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F3CFC"/>
    <w:multiLevelType w:val="hybridMultilevel"/>
    <w:tmpl w:val="7F3487E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F7CC9"/>
    <w:multiLevelType w:val="hybridMultilevel"/>
    <w:tmpl w:val="C6F4F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EB18A7"/>
    <w:multiLevelType w:val="hybridMultilevel"/>
    <w:tmpl w:val="415237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CE5F66"/>
    <w:multiLevelType w:val="hybridMultilevel"/>
    <w:tmpl w:val="4DF660A4"/>
    <w:lvl w:ilvl="0" w:tplc="557005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9C702D"/>
    <w:multiLevelType w:val="hybridMultilevel"/>
    <w:tmpl w:val="17349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424F70"/>
    <w:multiLevelType w:val="hybridMultilevel"/>
    <w:tmpl w:val="72ACC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C97BBD"/>
    <w:multiLevelType w:val="hybridMultilevel"/>
    <w:tmpl w:val="A6EA0C80"/>
    <w:lvl w:ilvl="0" w:tplc="1E10C5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279F1"/>
    <w:multiLevelType w:val="hybridMultilevel"/>
    <w:tmpl w:val="B9081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1"/>
  </w:num>
  <w:num w:numId="5">
    <w:abstractNumId w:val="2"/>
  </w:num>
  <w:num w:numId="6">
    <w:abstractNumId w:val="6"/>
  </w:num>
  <w:num w:numId="7">
    <w:abstractNumId w:val="3"/>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nhas, Shahryar">
    <w15:presenceInfo w15:providerId="Windows Live" w15:userId="802ecdec-d1fc-4f8a-94c7-2b4482042e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BF"/>
    <w:rsid w:val="00047C42"/>
    <w:rsid w:val="001E307A"/>
    <w:rsid w:val="00247C2E"/>
    <w:rsid w:val="003E69BE"/>
    <w:rsid w:val="00463BED"/>
    <w:rsid w:val="004E589B"/>
    <w:rsid w:val="00565529"/>
    <w:rsid w:val="006E07F5"/>
    <w:rsid w:val="0072365D"/>
    <w:rsid w:val="00772E82"/>
    <w:rsid w:val="007D5881"/>
    <w:rsid w:val="007F665C"/>
    <w:rsid w:val="00817D9B"/>
    <w:rsid w:val="00885BBF"/>
    <w:rsid w:val="00925033"/>
    <w:rsid w:val="00951204"/>
    <w:rsid w:val="009E75CF"/>
    <w:rsid w:val="00A3709B"/>
    <w:rsid w:val="00B556F9"/>
    <w:rsid w:val="00B7424A"/>
    <w:rsid w:val="00B928B4"/>
    <w:rsid w:val="00BB243F"/>
    <w:rsid w:val="00C046CE"/>
    <w:rsid w:val="00C33A6D"/>
    <w:rsid w:val="00C7144C"/>
    <w:rsid w:val="00C75F9B"/>
    <w:rsid w:val="00CB009B"/>
    <w:rsid w:val="00D03BF4"/>
    <w:rsid w:val="00DF6CBB"/>
    <w:rsid w:val="00EA37D2"/>
    <w:rsid w:val="00EA4064"/>
    <w:rsid w:val="00F853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CB1286"/>
  <w14:defaultImageDpi w14:val="300"/>
  <w15:docId w15:val="{DA9B704B-9C22-A842-9CAE-1BCE265F5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C2E"/>
    <w:pPr>
      <w:ind w:left="720"/>
      <w:contextualSpacing/>
    </w:pPr>
  </w:style>
  <w:style w:type="paragraph" w:styleId="BalloonText">
    <w:name w:val="Balloon Text"/>
    <w:basedOn w:val="Normal"/>
    <w:link w:val="BalloonTextChar"/>
    <w:uiPriority w:val="99"/>
    <w:semiHidden/>
    <w:unhideWhenUsed/>
    <w:rsid w:val="00247C2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7C2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9823">
      <w:bodyDiv w:val="1"/>
      <w:marLeft w:val="0"/>
      <w:marRight w:val="0"/>
      <w:marTop w:val="0"/>
      <w:marBottom w:val="0"/>
      <w:divBdr>
        <w:top w:val="none" w:sz="0" w:space="0" w:color="auto"/>
        <w:left w:val="none" w:sz="0" w:space="0" w:color="auto"/>
        <w:bottom w:val="none" w:sz="0" w:space="0" w:color="auto"/>
        <w:right w:val="none" w:sz="0" w:space="0" w:color="auto"/>
      </w:divBdr>
    </w:div>
    <w:div w:id="159780955">
      <w:bodyDiv w:val="1"/>
      <w:marLeft w:val="0"/>
      <w:marRight w:val="0"/>
      <w:marTop w:val="0"/>
      <w:marBottom w:val="0"/>
      <w:divBdr>
        <w:top w:val="none" w:sz="0" w:space="0" w:color="auto"/>
        <w:left w:val="none" w:sz="0" w:space="0" w:color="auto"/>
        <w:bottom w:val="none" w:sz="0" w:space="0" w:color="auto"/>
        <w:right w:val="none" w:sz="0" w:space="0" w:color="auto"/>
      </w:divBdr>
    </w:div>
    <w:div w:id="177501345">
      <w:bodyDiv w:val="1"/>
      <w:marLeft w:val="0"/>
      <w:marRight w:val="0"/>
      <w:marTop w:val="0"/>
      <w:marBottom w:val="0"/>
      <w:divBdr>
        <w:top w:val="none" w:sz="0" w:space="0" w:color="auto"/>
        <w:left w:val="none" w:sz="0" w:space="0" w:color="auto"/>
        <w:bottom w:val="none" w:sz="0" w:space="0" w:color="auto"/>
        <w:right w:val="none" w:sz="0" w:space="0" w:color="auto"/>
      </w:divBdr>
    </w:div>
    <w:div w:id="335810251">
      <w:bodyDiv w:val="1"/>
      <w:marLeft w:val="0"/>
      <w:marRight w:val="0"/>
      <w:marTop w:val="0"/>
      <w:marBottom w:val="0"/>
      <w:divBdr>
        <w:top w:val="none" w:sz="0" w:space="0" w:color="auto"/>
        <w:left w:val="none" w:sz="0" w:space="0" w:color="auto"/>
        <w:bottom w:val="none" w:sz="0" w:space="0" w:color="auto"/>
        <w:right w:val="none" w:sz="0" w:space="0" w:color="auto"/>
      </w:divBdr>
    </w:div>
    <w:div w:id="495151094">
      <w:bodyDiv w:val="1"/>
      <w:marLeft w:val="0"/>
      <w:marRight w:val="0"/>
      <w:marTop w:val="0"/>
      <w:marBottom w:val="0"/>
      <w:divBdr>
        <w:top w:val="none" w:sz="0" w:space="0" w:color="auto"/>
        <w:left w:val="none" w:sz="0" w:space="0" w:color="auto"/>
        <w:bottom w:val="none" w:sz="0" w:space="0" w:color="auto"/>
        <w:right w:val="none" w:sz="0" w:space="0" w:color="auto"/>
      </w:divBdr>
    </w:div>
    <w:div w:id="755974613">
      <w:bodyDiv w:val="1"/>
      <w:marLeft w:val="0"/>
      <w:marRight w:val="0"/>
      <w:marTop w:val="0"/>
      <w:marBottom w:val="0"/>
      <w:divBdr>
        <w:top w:val="none" w:sz="0" w:space="0" w:color="auto"/>
        <w:left w:val="none" w:sz="0" w:space="0" w:color="auto"/>
        <w:bottom w:val="none" w:sz="0" w:space="0" w:color="auto"/>
        <w:right w:val="none" w:sz="0" w:space="0" w:color="auto"/>
      </w:divBdr>
    </w:div>
    <w:div w:id="790593170">
      <w:bodyDiv w:val="1"/>
      <w:marLeft w:val="0"/>
      <w:marRight w:val="0"/>
      <w:marTop w:val="0"/>
      <w:marBottom w:val="0"/>
      <w:divBdr>
        <w:top w:val="none" w:sz="0" w:space="0" w:color="auto"/>
        <w:left w:val="none" w:sz="0" w:space="0" w:color="auto"/>
        <w:bottom w:val="none" w:sz="0" w:space="0" w:color="auto"/>
        <w:right w:val="none" w:sz="0" w:space="0" w:color="auto"/>
      </w:divBdr>
    </w:div>
    <w:div w:id="1158301527">
      <w:bodyDiv w:val="1"/>
      <w:marLeft w:val="0"/>
      <w:marRight w:val="0"/>
      <w:marTop w:val="0"/>
      <w:marBottom w:val="0"/>
      <w:divBdr>
        <w:top w:val="none" w:sz="0" w:space="0" w:color="auto"/>
        <w:left w:val="none" w:sz="0" w:space="0" w:color="auto"/>
        <w:bottom w:val="none" w:sz="0" w:space="0" w:color="auto"/>
        <w:right w:val="none" w:sz="0" w:space="0" w:color="auto"/>
      </w:divBdr>
    </w:div>
    <w:div w:id="1713963431">
      <w:bodyDiv w:val="1"/>
      <w:marLeft w:val="0"/>
      <w:marRight w:val="0"/>
      <w:marTop w:val="0"/>
      <w:marBottom w:val="0"/>
      <w:divBdr>
        <w:top w:val="none" w:sz="0" w:space="0" w:color="auto"/>
        <w:left w:val="none" w:sz="0" w:space="0" w:color="auto"/>
        <w:bottom w:val="none" w:sz="0" w:space="0" w:color="auto"/>
        <w:right w:val="none" w:sz="0" w:space="0" w:color="auto"/>
      </w:divBdr>
    </w:div>
    <w:div w:id="1728917237">
      <w:bodyDiv w:val="1"/>
      <w:marLeft w:val="0"/>
      <w:marRight w:val="0"/>
      <w:marTop w:val="0"/>
      <w:marBottom w:val="0"/>
      <w:divBdr>
        <w:top w:val="none" w:sz="0" w:space="0" w:color="auto"/>
        <w:left w:val="none" w:sz="0" w:space="0" w:color="auto"/>
        <w:bottom w:val="none" w:sz="0" w:space="0" w:color="auto"/>
        <w:right w:val="none" w:sz="0" w:space="0" w:color="auto"/>
      </w:divBdr>
    </w:div>
    <w:div w:id="1854489896">
      <w:bodyDiv w:val="1"/>
      <w:marLeft w:val="0"/>
      <w:marRight w:val="0"/>
      <w:marTop w:val="0"/>
      <w:marBottom w:val="0"/>
      <w:divBdr>
        <w:top w:val="none" w:sz="0" w:space="0" w:color="auto"/>
        <w:left w:val="none" w:sz="0" w:space="0" w:color="auto"/>
        <w:bottom w:val="none" w:sz="0" w:space="0" w:color="auto"/>
        <w:right w:val="none" w:sz="0" w:space="0" w:color="auto"/>
      </w:divBdr>
    </w:div>
    <w:div w:id="18699491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2134</Words>
  <Characters>12165</Characters>
  <Application>Microsoft Office Word</Application>
  <DocSecurity>0</DocSecurity>
  <Lines>101</Lines>
  <Paragraphs>28</Paragraphs>
  <ScaleCrop>false</ScaleCrop>
  <Company/>
  <LinksUpToDate>false</LinksUpToDate>
  <CharactersWithSpaces>14271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Appel</dc:creator>
  <cp:keywords/>
  <dc:description/>
  <cp:lastModifiedBy>Minhas, Shahryar</cp:lastModifiedBy>
  <cp:revision>4</cp:revision>
  <dcterms:created xsi:type="dcterms:W3CDTF">2018-06-13T16:28:00Z</dcterms:created>
  <dcterms:modified xsi:type="dcterms:W3CDTF">2018-06-13T16:29:00Z</dcterms:modified>
</cp:coreProperties>
</file>